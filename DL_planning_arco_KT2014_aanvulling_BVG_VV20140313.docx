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1"/>
        <w:gridCol w:w="8488"/>
        <w:gridCol w:w="4961"/>
      </w:tblGrid>
      <w:tr w:rsidR="00DF5691" w:rsidTr="007E4FC3">
        <w:tc>
          <w:tcPr>
            <w:tcW w:w="551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</w:p>
        </w:tc>
        <w:tc>
          <w:tcPr>
            <w:tcW w:w="8488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BELANGRIJK: 01/04/201 = cut-off-day: normaal gaan we vanaf die dag in “projectmodus”: aanpassingen volgens POC-principe te starten in T&amp;I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</w:p>
        </w:tc>
        <w:tc>
          <w:tcPr>
            <w:tcW w:w="4961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</w:p>
        </w:tc>
      </w:tr>
      <w:tr w:rsidR="00DF5691" w:rsidTr="007E4FC3">
        <w:tc>
          <w:tcPr>
            <w:tcW w:w="551" w:type="dxa"/>
          </w:tcPr>
          <w:p w:rsidR="00DF5691" w:rsidRPr="00412952" w:rsidRDefault="00DF5691" w:rsidP="00412952">
            <w:pPr>
              <w:numPr>
                <w:ilvl w:val="0"/>
                <w:numId w:val="4"/>
              </w:numPr>
              <w:spacing w:before="0" w:after="200" w:line="276" w:lineRule="auto"/>
              <w:ind w:left="360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  <w:tc>
          <w:tcPr>
            <w:tcW w:w="8488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z w:val="22"/>
                <w:szCs w:val="22"/>
                <w:u w:val="single"/>
                <w:lang w:val="nl-BE" w:eastAsia="en-US"/>
              </w:rPr>
            </w:pPr>
            <w:proofErr w:type="spellStart"/>
            <w:r w:rsidRPr="00412952">
              <w:rPr>
                <w:rFonts w:ascii="Calibri" w:hAnsi="Calibri"/>
                <w:b/>
                <w:sz w:val="22"/>
                <w:szCs w:val="22"/>
                <w:u w:val="single"/>
                <w:lang w:val="nl-BE" w:eastAsia="en-US"/>
              </w:rPr>
              <w:t>Performantieprobleem</w:t>
            </w:r>
            <w:proofErr w:type="spellEnd"/>
            <w:r w:rsidRPr="00412952">
              <w:rPr>
                <w:rFonts w:ascii="Calibri" w:hAnsi="Calibri"/>
                <w:b/>
                <w:sz w:val="22"/>
                <w:szCs w:val="22"/>
                <w:u w:val="single"/>
                <w:lang w:val="nl-BE" w:eastAsia="en-US"/>
              </w:rPr>
              <w:t xml:space="preserve"> oplossen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GEEN BESTELLING PLAATSEN BIJ ARCO INDIEN PERFORMANTIEPROBLEEM NIET OPGELOST = GROTE AFHANKELIJKE!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</w:p>
        </w:tc>
        <w:tc>
          <w:tcPr>
            <w:tcW w:w="4961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z w:val="22"/>
                <w:szCs w:val="22"/>
                <w:u w:val="single"/>
                <w:lang w:val="nl-BE" w:eastAsia="en-US"/>
              </w:rPr>
            </w:pPr>
          </w:p>
        </w:tc>
      </w:tr>
      <w:tr w:rsidR="00DF2F68" w:rsidTr="00AC670A">
        <w:tc>
          <w:tcPr>
            <w:tcW w:w="551" w:type="dxa"/>
            <w:shd w:val="clear" w:color="auto" w:fill="D6E3BC" w:themeFill="accent3" w:themeFillTint="66"/>
          </w:tcPr>
          <w:p w:rsidR="00DF2F68" w:rsidRPr="00412952" w:rsidRDefault="00DF2F68" w:rsidP="00412952">
            <w:pPr>
              <w:numPr>
                <w:ilvl w:val="0"/>
                <w:numId w:val="4"/>
              </w:numPr>
              <w:spacing w:before="0" w:after="200" w:line="276" w:lineRule="auto"/>
              <w:ind w:left="360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  <w:tc>
          <w:tcPr>
            <w:tcW w:w="8488" w:type="dxa"/>
            <w:shd w:val="clear" w:color="auto" w:fill="D6E3BC" w:themeFill="accent3" w:themeFillTint="66"/>
          </w:tcPr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b/>
                <w:sz w:val="22"/>
                <w:szCs w:val="22"/>
                <w:u w:val="single"/>
                <w:lang w:val="nl-BE" w:eastAsia="en-US"/>
              </w:rPr>
              <w:t xml:space="preserve">Documentatie huidig loket </w:t>
            </w:r>
          </w:p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trike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trike/>
                <w:sz w:val="22"/>
                <w:szCs w:val="22"/>
                <w:lang w:val="nl-BE" w:eastAsia="en-US"/>
              </w:rPr>
              <w:t>(DEADLINE: half februari)</w:t>
            </w:r>
          </w:p>
          <w:p w:rsidR="00DF2F68" w:rsidRPr="00412952" w:rsidRDefault="00DF2F68" w:rsidP="00412952">
            <w:pPr>
              <w:spacing w:before="0" w:after="200" w:line="276" w:lineRule="auto"/>
              <w:ind w:left="360"/>
              <w:contextualSpacing/>
              <w:rPr>
                <w:rFonts w:ascii="Calibri" w:hAnsi="Calibri"/>
                <w:i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>&gt; methodiek afspreken</w:t>
            </w:r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br/>
              <w:t>&gt; documenteren</w:t>
            </w:r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br/>
              <w:t xml:space="preserve">&gt; </w:t>
            </w:r>
            <w:proofErr w:type="spellStart"/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>oplijsten</w:t>
            </w:r>
            <w:proofErr w:type="spellEnd"/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 xml:space="preserve"> wat </w:t>
            </w:r>
            <w:proofErr w:type="spellStart"/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>quick</w:t>
            </w:r>
            <w:proofErr w:type="spellEnd"/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 xml:space="preserve"> en dirty is gedaan</w:t>
            </w:r>
          </w:p>
          <w:p w:rsidR="00DF2F68" w:rsidRPr="00412952" w:rsidRDefault="00DF2F68" w:rsidP="00412952">
            <w:pPr>
              <w:spacing w:before="0" w:after="200" w:line="276" w:lineRule="auto"/>
              <w:ind w:left="1056"/>
              <w:contextualSpacing/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Documentatie: 4 dagen</w:t>
            </w:r>
          </w:p>
          <w:p w:rsidR="00DF2F68" w:rsidRPr="00412952" w:rsidRDefault="00DF2F68" w:rsidP="00412952">
            <w:pPr>
              <w:spacing w:before="0" w:after="200" w:line="276" w:lineRule="auto"/>
              <w:ind w:firstLine="348"/>
              <w:rPr>
                <w:rFonts w:ascii="Calibri" w:hAnsi="Calibri"/>
                <w:i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>(Structurele documentatie tijdens ontwikkeling introduceren)</w:t>
            </w:r>
          </w:p>
          <w:p w:rsidR="00DF2F68" w:rsidRPr="00412952" w:rsidRDefault="00DF2F68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  <w:t>Overleg 13/02/2014:</w:t>
            </w:r>
          </w:p>
          <w:p w:rsidR="00DF2F68" w:rsidRPr="00412952" w:rsidRDefault="00DF2F68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Er werden nog geen instructies gegeven van ABB hoe dit precies moet worden aangepakt. Mario geeft aan dat de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documentering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voor ASCII in de goede richting zit. </w:t>
            </w:r>
          </w:p>
          <w:p w:rsidR="00DF2F68" w:rsidRPr="00412952" w:rsidRDefault="00DF2F68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Moet nog worden toegevoegd:</w:t>
            </w:r>
          </w:p>
          <w:p w:rsidR="00DF2F68" w:rsidRPr="00412952" w:rsidRDefault="00DF2F68" w:rsidP="00412952">
            <w:pPr>
              <w:pStyle w:val="Lijstalinea"/>
              <w:numPr>
                <w:ilvl w:val="0"/>
                <w:numId w:val="16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Dependencies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: waar wordt een element gebruik ten wat is de onderlinge afhankelijkheid </w:t>
            </w:r>
          </w:p>
          <w:p w:rsidR="00DF2F68" w:rsidRPr="00412952" w:rsidRDefault="00DF2F68" w:rsidP="00412952">
            <w:pPr>
              <w:pStyle w:val="Lijstalinea"/>
              <w:numPr>
                <w:ilvl w:val="0"/>
                <w:numId w:val="16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Er ontbrak nog informatie: 1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vertAlign w:val="superscript"/>
                <w:lang w:val="nl-BE" w:eastAsia="en-US"/>
              </w:rPr>
              <w:t>e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stuk van wat Dominique had gedaan was goed gedocumenteerd, 2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vertAlign w:val="superscript"/>
                <w:lang w:val="nl-BE" w:eastAsia="en-US"/>
              </w:rPr>
              <w:t>e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stuk niet</w:t>
            </w:r>
          </w:p>
          <w:p w:rsidR="00DF2F68" w:rsidRPr="00412952" w:rsidRDefault="00DF2F68" w:rsidP="00412952">
            <w:pPr>
              <w:spacing w:before="0" w:after="200" w:line="276" w:lineRule="auto"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Kay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maakt werk van de documentatie van de code en het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oplijsten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van wat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quick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en dirty werd gedaan vanaf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20/02/2014</w:t>
            </w:r>
          </w:p>
          <w:p w:rsidR="00DF2F68" w:rsidRDefault="00DF2F68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Opmerking: er worden geen aanpassingen aan de naamgevingen gedaan: er moeten hier 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lastRenderedPageBreak/>
              <w:t>eerst afspraken over gemaakt worden (normaal voorzien in 3)</w:t>
            </w:r>
          </w:p>
          <w:p w:rsidR="00DF2F68" w:rsidRDefault="00DF2F68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2F68" w:rsidRPr="0087212C" w:rsidRDefault="00DF2F68" w:rsidP="00412952">
            <w:pPr>
              <w:spacing w:before="0" w:after="200" w:line="276" w:lineRule="auto"/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</w:pPr>
            <w:r w:rsidRPr="0087212C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BVG: </w:t>
            </w:r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 xml:space="preserve">doel afgewerkt 5 maart (alhoewel dit in functie van eventuele andere opmerkingen/vragen is en van </w:t>
            </w:r>
            <w:proofErr w:type="spellStart"/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>directiven</w:t>
            </w:r>
            <w:proofErr w:type="spellEnd"/>
            <w:r>
              <w:rPr>
                <w:rFonts w:ascii="Calibri" w:hAnsi="Calibri"/>
                <w:color w:val="008000"/>
                <w:sz w:val="22"/>
                <w:szCs w:val="22"/>
              </w:rPr>
              <w:t xml:space="preserve"> van Hannes/Tom (zie punt 3)</w:t>
            </w:r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>)</w:t>
            </w:r>
          </w:p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</w:p>
        </w:tc>
        <w:tc>
          <w:tcPr>
            <w:tcW w:w="4961" w:type="dxa"/>
            <w:vMerge w:val="restart"/>
            <w:shd w:val="clear" w:color="auto" w:fill="D6E3BC" w:themeFill="accent3" w:themeFillTint="66"/>
          </w:tcPr>
          <w:p w:rsidR="00DF2F68" w:rsidRDefault="00DF2F68" w:rsidP="00E73D29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>Kay heeft v.1.0 van instructies gekregen als eerste insteek, zodat ze haar documentatie kon aanvatten.</w:t>
            </w:r>
          </w:p>
          <w:p w:rsidR="00DF2F68" w:rsidRDefault="00DF2F68" w:rsidP="00E73D29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2F68" w:rsidRDefault="00DF2F68" w:rsidP="00E73D29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Richtlijnen v. 1.1 bezorgd aan collega’s op 4/03</w:t>
            </w:r>
          </w:p>
          <w:p w:rsidR="00DF2F68" w:rsidRDefault="00DF2F68" w:rsidP="00E73D29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2F68" w:rsidRDefault="00DF2F68" w:rsidP="00E73D29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DF2F68">
              <w:rPr>
                <w:rFonts w:ascii="Calibri" w:hAnsi="Calibri"/>
                <w:sz w:val="22"/>
                <w:szCs w:val="22"/>
                <w:highlight w:val="cyan"/>
                <w:lang w:val="nl-BE" w:eastAsia="en-US"/>
              </w:rPr>
              <w:t>Feedback Kay 11/3: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>logging</w:t>
            </w:r>
            <w:proofErr w:type="spellEnd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is bijna overal voorzien + commentaar in code volgens instructies (</w:t>
            </w:r>
            <w:r w:rsidRPr="00DF2F68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oplevering: begin week 17/3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)</w:t>
            </w:r>
          </w:p>
          <w:p w:rsidR="00DF2F68" w:rsidRDefault="00DF2F68" w:rsidP="00F10838">
            <w:pPr>
              <w:pStyle w:val="Lijstalinea"/>
              <w:numPr>
                <w:ilvl w:val="0"/>
                <w:numId w:val="25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Overleg is nodig over de instructies + over de draagwijdte van aanpassingen op oude code</w:t>
            </w:r>
          </w:p>
          <w:p w:rsidR="00DF2F68" w:rsidRDefault="00DF2F68" w:rsidP="00DF2F68">
            <w:pPr>
              <w:pStyle w:val="Lijstalinea"/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2F68" w:rsidRDefault="00DF2F68" w:rsidP="00DF2F68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DF2F68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Voorstel week van 24/2</w:t>
            </w:r>
          </w:p>
          <w:p w:rsidR="0091456E" w:rsidRPr="00DF2F68" w:rsidRDefault="0091456E" w:rsidP="00DF2F68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Tom, Hannes, Kay en Bart zorgen er samen voor dat er die week een datum wordt vastgelegd.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br/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48.75pt;height:31.5pt" o:ole="">
                  <v:imagedata r:id="rId6" o:title=""/>
                </v:shape>
                <o:OLEObject Type="Embed" ProgID="Package" ShapeID="_x0000_i1030" DrawAspect="Icon" ObjectID="_1456256040" r:id="rId7"/>
              </w:object>
            </w:r>
          </w:p>
          <w:p w:rsidR="00DF2F68" w:rsidRPr="00DF2F68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E73D29">
              <w:rPr>
                <w:rFonts w:ascii="Calibri" w:hAnsi="Calibri"/>
                <w:color w:val="FF0000"/>
                <w:sz w:val="22"/>
                <w:szCs w:val="22"/>
                <w:lang w:val="nl-BE" w:eastAsia="en-US"/>
              </w:rPr>
              <w:t xml:space="preserve"> </w:t>
            </w:r>
          </w:p>
        </w:tc>
      </w:tr>
      <w:tr w:rsidR="00DF2F68" w:rsidTr="00AC670A">
        <w:tc>
          <w:tcPr>
            <w:tcW w:w="551" w:type="dxa"/>
            <w:shd w:val="clear" w:color="auto" w:fill="D6E3BC" w:themeFill="accent3" w:themeFillTint="66"/>
          </w:tcPr>
          <w:p w:rsidR="00DF2F68" w:rsidRPr="00412952" w:rsidRDefault="00DF2F68" w:rsidP="00412952">
            <w:pPr>
              <w:numPr>
                <w:ilvl w:val="0"/>
                <w:numId w:val="4"/>
              </w:numPr>
              <w:spacing w:before="0" w:after="200" w:line="276" w:lineRule="auto"/>
              <w:ind w:left="360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  <w:tc>
          <w:tcPr>
            <w:tcW w:w="8488" w:type="dxa"/>
            <w:shd w:val="clear" w:color="auto" w:fill="D6E3BC" w:themeFill="accent3" w:themeFillTint="66"/>
          </w:tcPr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b/>
                <w:sz w:val="22"/>
                <w:szCs w:val="22"/>
                <w:u w:val="single"/>
                <w:lang w:val="nl-BE" w:eastAsia="en-US"/>
              </w:rPr>
              <w:t>Input leveren voor instructies</w:t>
            </w:r>
          </w:p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2F68" w:rsidRPr="00412952" w:rsidRDefault="00DF2F68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  <w:t>Overleg 13/02/2014:</w:t>
            </w:r>
          </w:p>
          <w:p w:rsidR="00DF2F68" w:rsidRPr="00412952" w:rsidRDefault="00DF2F68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Hannes en Mario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doen dit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tussen 15/02/2014 en 28/02/2014</w:t>
            </w:r>
          </w:p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Dit gebeurt in overleg met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Arco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: contactpersoon is </w:t>
            </w:r>
            <w:smartTag w:uri="urn:schemas-microsoft-com:office:smarttags" w:element="PersonName">
              <w:r w:rsidRPr="00412952">
                <w:rPr>
                  <w:rFonts w:ascii="Calibri" w:hAnsi="Calibri"/>
                  <w:color w:val="548DD4"/>
                  <w:sz w:val="22"/>
                  <w:szCs w:val="22"/>
                  <w:lang w:val="nl-BE" w:eastAsia="en-US"/>
                </w:rPr>
                <w:t>Bart Van Gysel</w:t>
              </w:r>
            </w:smartTag>
          </w:p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Dit is van belang voor het kader waarin toekomstige projecten worden uitgevoerd. Dit moet dus klaar vooraleer het project Digitaal Loket 2.0 van start kan gaan.</w:t>
            </w:r>
          </w:p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Afspraken m.b.t. naamgeving zeker meenemen.</w:t>
            </w:r>
          </w:p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</w:p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Hannes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: gelieve dit in overleg te doen met Tom, dit is voor hem zeer belangrijk</w:t>
            </w:r>
          </w:p>
          <w:p w:rsidR="00DF2F68" w:rsidRPr="00412952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</w:p>
        </w:tc>
        <w:tc>
          <w:tcPr>
            <w:tcW w:w="4961" w:type="dxa"/>
            <w:vMerge/>
            <w:shd w:val="clear" w:color="auto" w:fill="D6E3BC" w:themeFill="accent3" w:themeFillTint="66"/>
          </w:tcPr>
          <w:p w:rsidR="00DF2F68" w:rsidRPr="00E73D29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FF0000"/>
                <w:sz w:val="22"/>
                <w:szCs w:val="22"/>
                <w:lang w:val="nl-BE" w:eastAsia="en-US"/>
              </w:rPr>
            </w:pPr>
          </w:p>
        </w:tc>
      </w:tr>
      <w:tr w:rsidR="00DF5691" w:rsidTr="00AC670A">
        <w:tc>
          <w:tcPr>
            <w:tcW w:w="551" w:type="dxa"/>
            <w:shd w:val="clear" w:color="auto" w:fill="D6E3BC" w:themeFill="accent3" w:themeFillTint="66"/>
          </w:tcPr>
          <w:p w:rsidR="00DF5691" w:rsidRPr="00412952" w:rsidRDefault="00DF5691" w:rsidP="00412952">
            <w:pPr>
              <w:numPr>
                <w:ilvl w:val="0"/>
                <w:numId w:val="4"/>
              </w:numPr>
              <w:spacing w:before="0" w:after="200" w:line="276" w:lineRule="auto"/>
              <w:ind w:left="360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  <w:tc>
          <w:tcPr>
            <w:tcW w:w="8488" w:type="dxa"/>
            <w:shd w:val="clear" w:color="auto" w:fill="D6E3BC" w:themeFill="accent3" w:themeFillTint="66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sz w:val="22"/>
                <w:szCs w:val="22"/>
                <w:u w:val="single"/>
                <w:lang w:val="nl-BE" w:eastAsia="en-US"/>
              </w:rPr>
              <w:t>T&amp;I-omgevingen</w:t>
            </w: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in gebruik nemen als ontwikkelingsomgevingen </w:t>
            </w:r>
            <w:r w:rsidRPr="00412952">
              <w:rPr>
                <w:rFonts w:ascii="Calibri" w:hAnsi="Calibri"/>
                <w:strike/>
                <w:sz w:val="22"/>
                <w:szCs w:val="22"/>
                <w:lang w:val="nl-BE" w:eastAsia="en-US"/>
              </w:rPr>
              <w:t>(DEADLINE: eind februari)</w:t>
            </w:r>
          </w:p>
          <w:p w:rsidR="00DF5691" w:rsidRPr="00412952" w:rsidRDefault="00DF5691" w:rsidP="00412952">
            <w:pPr>
              <w:spacing w:before="0" w:after="200" w:line="276" w:lineRule="auto"/>
              <w:ind w:left="360"/>
              <w:contextualSpacing/>
              <w:rPr>
                <w:rFonts w:ascii="Calibri" w:hAnsi="Calibri"/>
                <w:i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>&gt; juiste versie DOMA</w:t>
            </w:r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br/>
              <w:t>&gt; juiste ‘instellingen’ op server</w:t>
            </w:r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br/>
              <w:t>&gt; overbrengen ‘welbepaalde versie van loket’</w:t>
            </w:r>
          </w:p>
          <w:p w:rsidR="00DF5691" w:rsidRPr="00412952" w:rsidRDefault="00DF5691" w:rsidP="00412952">
            <w:pPr>
              <w:spacing w:before="0" w:after="200" w:line="276" w:lineRule="auto"/>
              <w:ind w:left="1056"/>
              <w:contextualSpacing/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Installatie T&amp;I met juiste versie (nadat andere omgevingen op juiste versie geplaatst zijn (671?): 0.5 dagen</w:t>
            </w:r>
          </w:p>
          <w:p w:rsidR="00DF5691" w:rsidRPr="00412952" w:rsidRDefault="00DF5691" w:rsidP="00412952">
            <w:pPr>
              <w:spacing w:before="0" w:after="200" w:line="276" w:lineRule="auto"/>
              <w:ind w:left="348" w:firstLine="708"/>
              <w:contextualSpacing/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Overbrengen loket van productie: 2 dagen</w:t>
            </w:r>
          </w:p>
          <w:p w:rsidR="00DF5691" w:rsidRPr="00412952" w:rsidRDefault="00DF5691" w:rsidP="00412952">
            <w:pPr>
              <w:spacing w:before="0" w:after="200" w:line="276" w:lineRule="auto"/>
              <w:ind w:left="360"/>
              <w:contextualSpacing/>
              <w:rPr>
                <w:rFonts w:ascii="Calibri" w:hAnsi="Calibri"/>
                <w:color w:val="00B050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ind w:left="360"/>
              <w:contextualSpacing/>
              <w:rPr>
                <w:ins w:id="0" w:author="MDF875" w:date="2014-02-12T10:35:00Z"/>
                <w:rFonts w:ascii="Calibri" w:hAnsi="Calibri"/>
                <w:sz w:val="22"/>
                <w:szCs w:val="22"/>
                <w:lang w:val="nl-BE" w:eastAsia="en-US"/>
              </w:rPr>
            </w:pPr>
            <w:ins w:id="1" w:author="MDF875" w:date="2014-02-12T10:35:00Z">
              <w:r w:rsidRPr="00412952">
                <w:rPr>
                  <w:rFonts w:ascii="Calibri" w:hAnsi="Calibri"/>
                  <w:sz w:val="22"/>
                  <w:szCs w:val="22"/>
                  <w:lang w:val="nl-BE" w:eastAsia="en-US"/>
                </w:rPr>
                <w:t>Hier ook afhankelijkheid met HB (“</w:t>
              </w:r>
              <w:proofErr w:type="spellStart"/>
              <w:r w:rsidRPr="00412952">
                <w:rPr>
                  <w:rFonts w:ascii="Calibri" w:hAnsi="Calibri"/>
                  <w:sz w:val="22"/>
                  <w:szCs w:val="22"/>
                  <w:lang w:val="nl-BE" w:eastAsia="en-US"/>
                </w:rPr>
                <w:t>compare</w:t>
              </w:r>
              <w:proofErr w:type="spellEnd"/>
              <w:r w:rsidRPr="00412952">
                <w:rPr>
                  <w:rFonts w:ascii="Calibri" w:hAnsi="Calibri"/>
                  <w:sz w:val="22"/>
                  <w:szCs w:val="22"/>
                  <w:lang w:val="nl-BE" w:eastAsia="en-US"/>
                </w:rPr>
                <w:t>”)</w:t>
              </w:r>
            </w:ins>
          </w:p>
          <w:p w:rsidR="00DF5691" w:rsidRPr="00412952" w:rsidRDefault="00DF5691" w:rsidP="00412952">
            <w:pPr>
              <w:numPr>
                <w:ilvl w:val="0"/>
                <w:numId w:val="11"/>
              </w:numPr>
              <w:spacing w:before="0" w:after="200" w:line="276" w:lineRule="auto"/>
              <w:ind w:left="1410"/>
              <w:contextualSpacing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>Enkel HB heeft toegang tot de servers, en kan alle Windows-</w:t>
            </w:r>
            <w:proofErr w:type="spellStart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settings</w:t>
            </w:r>
            <w:proofErr w:type="spellEnd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vergelijken en gelijk zetten</w:t>
            </w:r>
          </w:p>
          <w:p w:rsidR="00DF5691" w:rsidRPr="00412952" w:rsidRDefault="00DF5691" w:rsidP="00412952">
            <w:pPr>
              <w:numPr>
                <w:ilvl w:val="0"/>
                <w:numId w:val="11"/>
              </w:numPr>
              <w:spacing w:before="0" w:after="200" w:line="276" w:lineRule="auto"/>
              <w:ind w:left="1410"/>
              <w:contextualSpacing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Let op : zodra HB een Windows-setting wijzigt, heeft dit impact voor de </w:t>
            </w:r>
            <w:proofErr w:type="spellStart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Arco</w:t>
            </w:r>
            <w:proofErr w:type="spellEnd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-applicatie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  <w:t>Overleg 13/02/2014: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Kopie van productie naar T&amp;I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17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Kopie van server: HB moet servers gelijk zetten:</w:t>
            </w:r>
          </w:p>
          <w:p w:rsidR="00DF5691" w:rsidRPr="00412952" w:rsidRDefault="00DF5691" w:rsidP="00412952">
            <w:pPr>
              <w:pStyle w:val="Lijstalinea"/>
              <w:numPr>
                <w:ilvl w:val="1"/>
                <w:numId w:val="17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T&amp;I gelijk zetten met productie (zonder productie te veranderen) (later ook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preprod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gelijk zetten aan T&amp;I, dit kan na 01/04/2014)</w:t>
            </w:r>
          </w:p>
          <w:p w:rsidR="00DF5691" w:rsidRPr="00412952" w:rsidRDefault="00DF5691" w:rsidP="00412952">
            <w:pPr>
              <w:pStyle w:val="Lijstalinea"/>
              <w:numPr>
                <w:ilvl w:val="1"/>
                <w:numId w:val="17"/>
              </w:numPr>
              <w:spacing w:before="0" w:after="200" w:line="276" w:lineRule="auto"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 xml:space="preserve">Stefanie 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vraagt aan HB wanneer ze een kopie van de server productie op T&amp;I kunnen zetten: ten laatste op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07/03/2014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17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Kopie van DOMA + aanpassen waar nodig zodat het loket ook in T&amp;I werkt</w:t>
            </w:r>
          </w:p>
          <w:p w:rsidR="00DF5691" w:rsidRPr="00412952" w:rsidRDefault="00DF5691" w:rsidP="00412952">
            <w:pPr>
              <w:pStyle w:val="Lijstalinea"/>
              <w:numPr>
                <w:ilvl w:val="1"/>
                <w:numId w:val="17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Kay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maakt een test-kopie in de week na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07/03/2014</w:t>
            </w:r>
          </w:p>
          <w:p w:rsidR="00DF5691" w:rsidRPr="00412952" w:rsidRDefault="00DF5691" w:rsidP="00412952">
            <w:pPr>
              <w:pStyle w:val="Lijstalinea"/>
              <w:numPr>
                <w:ilvl w:val="2"/>
                <w:numId w:val="17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Controleren of dit lukt / welke problemen zich stellen / hoe die opgelost kunnen worden / kan dit snel opgelost worden / …</w:t>
            </w:r>
          </w:p>
          <w:p w:rsidR="00DF5691" w:rsidRPr="00412952" w:rsidRDefault="00DF5691" w:rsidP="00412952">
            <w:pPr>
              <w:pStyle w:val="Lijstalinea"/>
              <w:numPr>
                <w:ilvl w:val="1"/>
                <w:numId w:val="17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Kay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maakt een effectieve kopie op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 xml:space="preserve">01/04/2014 (= </w:t>
            </w:r>
            <w:proofErr w:type="spellStart"/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cut-off</w:t>
            </w:r>
            <w:proofErr w:type="spellEnd"/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)</w:t>
            </w:r>
          </w:p>
          <w:p w:rsidR="00DF5691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Mario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bezorgt Kay het ontwikkelingsdossier van DTP-WI.</w:t>
            </w:r>
          </w:p>
          <w:p w:rsidR="00DF5691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</w:pPr>
            <w:r w:rsidRPr="0087212C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BVG: </w:t>
            </w:r>
            <w:r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T&amp;I staat op dezelfde versie als </w:t>
            </w:r>
            <w:proofErr w:type="spellStart"/>
            <w:r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>prod</w:t>
            </w:r>
            <w:proofErr w:type="spellEnd"/>
            <w:r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 en pp</w:t>
            </w:r>
          </w:p>
          <w:p w:rsidR="00DF5691" w:rsidRPr="0087212C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</w:pPr>
            <w:r w:rsidRPr="0087212C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ingepland voor </w:t>
            </w:r>
            <w:proofErr w:type="spellStart"/>
            <w:r w:rsidRPr="0087212C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>testrun</w:t>
            </w:r>
            <w:proofErr w:type="spellEnd"/>
            <w:r w:rsidRPr="0087212C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 op 11/3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</w:p>
        </w:tc>
        <w:tc>
          <w:tcPr>
            <w:tcW w:w="4961" w:type="dxa"/>
            <w:shd w:val="clear" w:color="auto" w:fill="D6E3BC" w:themeFill="accent3" w:themeFillTint="66"/>
          </w:tcPr>
          <w:p w:rsidR="00E73D29" w:rsidRDefault="00E73D29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>Vergelijking</w:t>
            </w:r>
            <w:r w:rsidR="00FA6AC7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is gepland op </w:t>
            </w:r>
            <w:r w:rsidR="00FA6AC7" w:rsidRPr="00DF2F68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 xml:space="preserve">wo </w:t>
            </w:r>
            <w:r w:rsidR="00247A7C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12</w:t>
            </w:r>
            <w:r w:rsidR="00FA6AC7" w:rsidRPr="00DF2F68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/3</w:t>
            </w:r>
          </w:p>
          <w:p w:rsidR="0091456E" w:rsidRDefault="0091456E" w:rsidP="0091456E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Guy is bezig met de verschillen te documenteren</w:t>
            </w:r>
          </w:p>
          <w:p w:rsidR="0091456E" w:rsidRDefault="0091456E" w:rsidP="0091456E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Hannes en Guy beslissen op basis </w:t>
            </w:r>
            <w:r w:rsidR="00AE6C06">
              <w:rPr>
                <w:rFonts w:ascii="Calibri" w:hAnsi="Calibri"/>
                <w:sz w:val="22"/>
                <w:szCs w:val="22"/>
                <w:lang w:val="nl-BE" w:eastAsia="en-US"/>
              </w:rPr>
              <w:t>daar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van of er instellingen moeten gewijzigd worden</w:t>
            </w:r>
          </w:p>
          <w:p w:rsidR="0091456E" w:rsidRDefault="0091456E" w:rsidP="0091456E">
            <w:pPr>
              <w:pStyle w:val="Lijstalinea"/>
              <w:numPr>
                <w:ilvl w:val="0"/>
                <w:numId w:val="11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Indien </w:t>
            </w:r>
            <w:r w:rsidR="00AE6C06">
              <w:rPr>
                <w:rFonts w:ascii="Calibri" w:hAnsi="Calibri"/>
                <w:sz w:val="22"/>
                <w:szCs w:val="22"/>
                <w:lang w:val="nl-BE" w:eastAsia="en-US"/>
              </w:rPr>
              <w:t>nee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: zo snel mogelijk in </w:t>
            </w:r>
            <w:r w:rsidRPr="00AE6C06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week 17/3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toepassing in T&amp;I zetten</w:t>
            </w:r>
          </w:p>
          <w:p w:rsidR="0091456E" w:rsidRPr="0091456E" w:rsidRDefault="0091456E" w:rsidP="0091456E">
            <w:pPr>
              <w:pStyle w:val="Lijstalinea"/>
              <w:numPr>
                <w:ilvl w:val="0"/>
                <w:numId w:val="11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Indien </w:t>
            </w:r>
            <w:r w:rsidR="00AE6C06">
              <w:rPr>
                <w:rFonts w:ascii="Calibri" w:hAnsi="Calibri"/>
                <w:sz w:val="22"/>
                <w:szCs w:val="22"/>
                <w:lang w:val="nl-BE" w:eastAsia="en-US"/>
              </w:rPr>
              <w:t>ja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: </w:t>
            </w:r>
            <w:r w:rsidR="00436530">
              <w:rPr>
                <w:rFonts w:ascii="Calibri" w:hAnsi="Calibri"/>
                <w:sz w:val="22"/>
                <w:szCs w:val="22"/>
                <w:lang w:val="nl-BE" w:eastAsia="en-US"/>
              </w:rPr>
              <w:t>ABB zorgt ervoor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dat HB in </w:t>
            </w:r>
            <w:r w:rsidRPr="00785DDD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week 17/3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aanpassingen doorvoert, zodat 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 xml:space="preserve">toepassing </w:t>
            </w:r>
            <w:r w:rsidRPr="00AE6C06">
              <w:rPr>
                <w:rFonts w:ascii="Calibri" w:hAnsi="Calibri"/>
                <w:sz w:val="22"/>
                <w:szCs w:val="22"/>
                <w:highlight w:val="green"/>
                <w:u w:val="single"/>
                <w:lang w:val="nl-BE" w:eastAsia="en-US"/>
              </w:rPr>
              <w:t>ten laatste op 24/3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in T&amp;I kan gezet worden</w:t>
            </w:r>
          </w:p>
          <w:p w:rsidR="00AE6C06" w:rsidRPr="00AE6C06" w:rsidRDefault="0091456E" w:rsidP="00AE6C06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In T&amp;I zetten van loket: Kay </w:t>
            </w:r>
            <w:r w:rsidRPr="00785DDD">
              <w:rPr>
                <w:rFonts w:ascii="Calibri" w:hAnsi="Calibri"/>
                <w:sz w:val="22"/>
                <w:szCs w:val="22"/>
                <w:u w:val="single"/>
                <w:lang w:val="nl-BE" w:eastAsia="en-US"/>
              </w:rPr>
              <w:t>samen met Guy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(kennis opbouwen)</w:t>
            </w:r>
          </w:p>
          <w:p w:rsidR="0091456E" w:rsidRPr="00785DDD" w:rsidRDefault="0091456E" w:rsidP="00785DDD">
            <w:pPr>
              <w:pStyle w:val="Lijstalinea"/>
              <w:numPr>
                <w:ilvl w:val="0"/>
                <w:numId w:val="30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785DDD">
              <w:rPr>
                <w:rFonts w:ascii="Calibri" w:hAnsi="Calibri"/>
                <w:b/>
                <w:sz w:val="22"/>
                <w:szCs w:val="22"/>
                <w:lang w:val="nl-BE" w:eastAsia="en-US"/>
              </w:rPr>
              <w:t>Goed documenteren</w:t>
            </w:r>
            <w:r w:rsidR="00AE6C06" w:rsidRPr="00785DDD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: </w:t>
            </w:r>
            <w:r w:rsidR="00AE6C06" w:rsidRPr="00785DDD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>welke problemen stellen zich, hoe kunnen die opgelost worden, kan het snel opgelost worden en dit zowel tijdens installatie als bij testen achteraf</w:t>
            </w:r>
            <w:r w:rsidRPr="00785DDD">
              <w:rPr>
                <w:rFonts w:ascii="Calibri" w:hAnsi="Calibri"/>
                <w:sz w:val="22"/>
                <w:szCs w:val="22"/>
                <w:lang w:val="nl-BE" w:eastAsia="en-US"/>
              </w:rPr>
              <w:br/>
            </w:r>
          </w:p>
          <w:p w:rsidR="00FA6AC7" w:rsidRPr="0091456E" w:rsidRDefault="00AE6C06" w:rsidP="0091456E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Doel blijft om echte (nieuwe) kopie op </w:t>
            </w:r>
            <w:r w:rsidRPr="00AE6C06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1 april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in T&amp;I te zetten</w:t>
            </w:r>
          </w:p>
          <w:p w:rsidR="00C31F58" w:rsidRDefault="00C31F58" w:rsidP="00C31F58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C31F58" w:rsidRDefault="00C31F58" w:rsidP="00C31F58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! opgelet: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>kay</w:t>
            </w:r>
            <w:proofErr w:type="spellEnd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is in verlof 1</w:t>
            </w:r>
            <w:r w:rsidRPr="00C31F58">
              <w:rPr>
                <w:rFonts w:ascii="Calibri" w:hAnsi="Calibri"/>
                <w:sz w:val="22"/>
                <w:szCs w:val="22"/>
                <w:vertAlign w:val="superscript"/>
                <w:lang w:val="nl-BE" w:eastAsia="en-US"/>
              </w:rPr>
              <w:t>e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week paasvakantie ie 7 – 11 april</w:t>
            </w:r>
          </w:p>
          <w:p w:rsidR="009617F0" w:rsidRDefault="009617F0" w:rsidP="00C31F58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9617F0" w:rsidRPr="00E73D29" w:rsidRDefault="009617F0" w:rsidP="00C31F58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</w:tr>
      <w:tr w:rsidR="00DF5691" w:rsidTr="007E4FC3">
        <w:tc>
          <w:tcPr>
            <w:tcW w:w="551" w:type="dxa"/>
          </w:tcPr>
          <w:p w:rsidR="00DF5691" w:rsidRPr="00412952" w:rsidRDefault="00DF5691" w:rsidP="00412952">
            <w:pPr>
              <w:numPr>
                <w:ilvl w:val="0"/>
                <w:numId w:val="4"/>
              </w:numPr>
              <w:spacing w:before="0" w:after="200" w:line="276" w:lineRule="auto"/>
              <w:ind w:left="360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  <w:tc>
          <w:tcPr>
            <w:tcW w:w="8488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Lopende zaken zo goed mogelijk proberen af te ronden (in volgorde van prioriteit)</w:t>
            </w:r>
          </w:p>
        </w:tc>
        <w:tc>
          <w:tcPr>
            <w:tcW w:w="4961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</w:tr>
      <w:tr w:rsidR="00DF5691" w:rsidTr="00AC670A">
        <w:tc>
          <w:tcPr>
            <w:tcW w:w="551" w:type="dxa"/>
            <w:shd w:val="clear" w:color="auto" w:fill="D6E3BC" w:themeFill="accent3" w:themeFillTint="66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5.1. </w:t>
            </w:r>
          </w:p>
          <w:p w:rsidR="00DF5691" w:rsidRPr="00412952" w:rsidRDefault="00DF5691" w:rsidP="00535A2A">
            <w:pPr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  <w:tc>
          <w:tcPr>
            <w:tcW w:w="8488" w:type="dxa"/>
            <w:shd w:val="clear" w:color="auto" w:fill="D6E3BC" w:themeFill="accent3" w:themeFillTint="66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ASCII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Mario heeft hier al opmerkingen op gemaakt (doorgestuurd door ABB)</w:t>
            </w: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br/>
              <w:t>Target : week 21/02 in Productie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</w:pPr>
            <w:proofErr w:type="spellStart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lastRenderedPageBreak/>
              <w:t>Bugfixing</w:t>
            </w:r>
            <w:proofErr w:type="spellEnd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 xml:space="preserve">, nazorg, </w:t>
            </w:r>
            <w:proofErr w:type="spellStart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docu</w:t>
            </w:r>
            <w:proofErr w:type="spellEnd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 xml:space="preserve">: 1.5 dagen (reeds voorzien in fix </w:t>
            </w:r>
            <w:proofErr w:type="spellStart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price</w:t>
            </w:r>
            <w:proofErr w:type="spellEnd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 xml:space="preserve">) </w:t>
            </w:r>
          </w:p>
          <w:p w:rsidR="00DF5691" w:rsidRPr="00412952" w:rsidRDefault="00DF5691" w:rsidP="00412952">
            <w:pPr>
              <w:spacing w:before="0" w:after="200" w:line="276" w:lineRule="auto"/>
              <w:ind w:left="1080"/>
              <w:contextualSpacing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  <w:t>Overleg 13/02/2014: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Staat in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preprod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.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18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Mario stuurde al een mail met nodige wijzigingen.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18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en-US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en-US" w:eastAsia="en-US"/>
              </w:rPr>
              <w:t>Kay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en-US" w:eastAsia="en-US"/>
              </w:rPr>
              <w:t xml:space="preserve"> past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en-US" w:eastAsia="en-US"/>
              </w:rPr>
              <w:t>aan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en-US" w:eastAsia="en-US"/>
              </w:rPr>
              <w:t>obv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en-US" w:eastAsia="en-US"/>
              </w:rPr>
              <w:t xml:space="preserve"> mail Mario op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en-US" w:eastAsia="en-US"/>
              </w:rPr>
              <w:t>17/02/2014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en-US" w:eastAsia="en-US"/>
              </w:rPr>
              <w:t xml:space="preserve">. 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18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Controle door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Mario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op 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18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In productie zetten door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Kay</w:t>
            </w:r>
          </w:p>
          <w:p w:rsidR="00DF5691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</w:p>
          <w:p w:rsidR="00DF5691" w:rsidRPr="0087212C" w:rsidRDefault="00DF5691" w:rsidP="0087212C">
            <w:pPr>
              <w:rPr>
                <w:rFonts w:ascii="Calibri" w:hAnsi="Calibri"/>
                <w:color w:val="008000"/>
                <w:sz w:val="22"/>
                <w:szCs w:val="22"/>
              </w:rPr>
            </w:pPr>
            <w:r>
              <w:rPr>
                <w:rFonts w:ascii="Calibri" w:hAnsi="Calibri"/>
                <w:color w:val="008000"/>
                <w:sz w:val="22"/>
                <w:szCs w:val="22"/>
              </w:rPr>
              <w:t xml:space="preserve">BVG: </w:t>
            </w:r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 xml:space="preserve">Staat in </w:t>
            </w:r>
            <w:proofErr w:type="spellStart"/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>prod</w:t>
            </w:r>
            <w:proofErr w:type="spellEnd"/>
          </w:p>
          <w:p w:rsidR="00DF5691" w:rsidRPr="0087212C" w:rsidRDefault="00DF5691" w:rsidP="0087212C">
            <w:pPr>
              <w:rPr>
                <w:rFonts w:ascii="Calibri" w:hAnsi="Calibri"/>
                <w:color w:val="008000"/>
                <w:sz w:val="22"/>
                <w:szCs w:val="22"/>
              </w:rPr>
            </w:pPr>
            <w:proofErr w:type="spellStart"/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>Custom</w:t>
            </w:r>
            <w:proofErr w:type="spellEnd"/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 xml:space="preserve"> parameter is aangepast op pre </w:t>
            </w:r>
            <w:proofErr w:type="spellStart"/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>prod</w:t>
            </w:r>
            <w:proofErr w:type="spellEnd"/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 xml:space="preserve"> en </w:t>
            </w:r>
            <w:proofErr w:type="spellStart"/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>prod</w:t>
            </w:r>
            <w:proofErr w:type="spellEnd"/>
          </w:p>
          <w:p w:rsidR="00DF5691" w:rsidRPr="0087212C" w:rsidRDefault="00DF5691" w:rsidP="0087212C">
            <w:pPr>
              <w:rPr>
                <w:rFonts w:ascii="Calibri" w:hAnsi="Calibri"/>
                <w:color w:val="008000"/>
                <w:sz w:val="22"/>
                <w:szCs w:val="22"/>
              </w:rPr>
            </w:pPr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 xml:space="preserve">Opmerkingen op </w:t>
            </w:r>
            <w:proofErr w:type="spellStart"/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>doc</w:t>
            </w:r>
            <w:proofErr w:type="spellEnd"/>
            <w:r w:rsidRPr="0087212C">
              <w:rPr>
                <w:rFonts w:ascii="Calibri" w:hAnsi="Calibri"/>
                <w:color w:val="008000"/>
                <w:sz w:val="22"/>
                <w:szCs w:val="22"/>
              </w:rPr>
              <w:t xml:space="preserve"> van Mario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</w:pPr>
          </w:p>
        </w:tc>
        <w:tc>
          <w:tcPr>
            <w:tcW w:w="4961" w:type="dxa"/>
            <w:shd w:val="clear" w:color="auto" w:fill="D6E3BC" w:themeFill="accent3" w:themeFillTint="66"/>
          </w:tcPr>
          <w:p w:rsidR="00DF5691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FA6AC7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E</w:t>
            </w:r>
            <w:r w:rsidR="00FA6AC7">
              <w:rPr>
                <w:rFonts w:ascii="Calibri" w:hAnsi="Calibri"/>
                <w:sz w:val="22"/>
                <w:szCs w:val="22"/>
                <w:lang w:val="nl-BE" w:eastAsia="en-US"/>
              </w:rPr>
              <w:t>r is hier wat discussie geweest over wie GO heeft gegeven voor productie.</w:t>
            </w:r>
          </w:p>
          <w:p w:rsidR="00DF2F68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2F68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Feedback Kay 11/3: </w:t>
            </w:r>
            <w:proofErr w:type="spellStart"/>
            <w:r w:rsidRPr="00DF2F68">
              <w:rPr>
                <w:rFonts w:ascii="Calibri" w:hAnsi="Calibri"/>
                <w:sz w:val="22"/>
                <w:szCs w:val="22"/>
                <w:lang w:val="nl-BE" w:eastAsia="en-US"/>
              </w:rPr>
              <w:t>dll</w:t>
            </w:r>
            <w:proofErr w:type="spellEnd"/>
            <w:r w:rsidRPr="00DF2F68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in </w:t>
            </w:r>
            <w:proofErr w:type="spellStart"/>
            <w:r w:rsidRPr="00DF2F68">
              <w:rPr>
                <w:rFonts w:ascii="Calibri" w:hAnsi="Calibri"/>
                <w:sz w:val="22"/>
                <w:szCs w:val="22"/>
                <w:lang w:val="nl-BE" w:eastAsia="en-US"/>
              </w:rPr>
              <w:t>produktie</w:t>
            </w:r>
            <w:proofErr w:type="spellEnd"/>
            <w:r w:rsidRPr="00DF2F68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gezet en de parameters in de database al klaargezet MAAR er is geen enkele aanroep hiervan geïmplementeerd in </w:t>
            </w:r>
            <w:proofErr w:type="spellStart"/>
            <w:r w:rsidRPr="00DF2F68">
              <w:rPr>
                <w:rFonts w:ascii="Calibri" w:hAnsi="Calibri"/>
                <w:sz w:val="22"/>
                <w:szCs w:val="22"/>
                <w:lang w:val="nl-BE" w:eastAsia="en-US"/>
              </w:rPr>
              <w:t>produktie</w:t>
            </w:r>
            <w:proofErr w:type="spellEnd"/>
          </w:p>
          <w:p w:rsidR="00DF2F68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object w:dxaOrig="1551" w:dyaOrig="1004">
                <v:shape id="_x0000_i1025" type="#_x0000_t75" style="width:45.75pt;height:30pt" o:ole="">
                  <v:imagedata r:id="rId8" o:title=""/>
                </v:shape>
                <o:OLEObject Type="Embed" ProgID="Package" ShapeID="_x0000_i1025" DrawAspect="Icon" ObjectID="_1456256041" r:id="rId9"/>
              </w:object>
            </w:r>
          </w:p>
          <w:p w:rsidR="00DF2F68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2F68" w:rsidRDefault="00DF2F68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Op basis van de informatie van Kay, heeft Chris dit getest in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>preproductie</w:t>
            </w:r>
            <w:proofErr w:type="spellEnd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en de bestandsnaam wordt inderdaad aangepast zodra een bestand wordt opgeladen.</w:t>
            </w:r>
          </w:p>
          <w:p w:rsidR="008C2A72" w:rsidRDefault="008C2A72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8C2A72" w:rsidRDefault="008C2A72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Verder wordt @ nog steeds als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>delimiter</w:t>
            </w:r>
            <w:proofErr w:type="spellEnd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gebruikt. ABB wilt dit vervangen zien door ||.</w:t>
            </w:r>
          </w:p>
          <w:p w:rsidR="00AC670A" w:rsidRDefault="008C2A72" w:rsidP="008C2A72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Aan te passen in code door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>Arco</w:t>
            </w:r>
            <w:proofErr w:type="spellEnd"/>
            <w:r w:rsidR="008D0769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en in </w:t>
            </w:r>
            <w:proofErr w:type="spellStart"/>
            <w:r w:rsidR="008D0769">
              <w:rPr>
                <w:rFonts w:ascii="Calibri" w:hAnsi="Calibri"/>
                <w:sz w:val="22"/>
                <w:szCs w:val="22"/>
                <w:lang w:val="nl-BE" w:eastAsia="en-US"/>
              </w:rPr>
              <w:t>preproductie</w:t>
            </w:r>
            <w:proofErr w:type="spellEnd"/>
            <w:r w:rsidR="008D0769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zetten </w:t>
            </w:r>
            <w:r w:rsidR="008D0769" w:rsidRPr="008D0769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(idealiter nog 14/3 of ten laatste 17/3)</w:t>
            </w:r>
          </w:p>
          <w:p w:rsidR="008D0769" w:rsidRPr="008C2A72" w:rsidRDefault="008D0769" w:rsidP="008C2A72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Testen door ABB (Chris) – </w:t>
            </w:r>
            <w:r w:rsidRPr="008D0769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17/3</w:t>
            </w:r>
          </w:p>
          <w:p w:rsidR="00AC670A" w:rsidRPr="008D0769" w:rsidRDefault="008D0769" w:rsidP="00AC670A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8D0769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Indien ok: 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in productie</w:t>
            </w:r>
            <w:r w:rsidR="00AC670A" w:rsidRPr="008D0769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in </w:t>
            </w:r>
            <w:r w:rsidR="00AC670A" w:rsidRPr="008D0769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week 17/3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br/>
              <w:t>Indien nee: uitstel IPS</w:t>
            </w:r>
            <w:r w:rsidR="00AC670A" w:rsidRPr="008D0769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</w:t>
            </w:r>
          </w:p>
          <w:p w:rsidR="00FA6AC7" w:rsidRPr="00412952" w:rsidRDefault="00FA6AC7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</w:tr>
      <w:tr w:rsidR="00DF5691" w:rsidTr="00AC670A">
        <w:tc>
          <w:tcPr>
            <w:tcW w:w="551" w:type="dxa"/>
            <w:shd w:val="clear" w:color="auto" w:fill="D6E3BC" w:themeFill="accent3" w:themeFillTint="66"/>
          </w:tcPr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>5.2.</w:t>
            </w:r>
          </w:p>
        </w:tc>
        <w:tc>
          <w:tcPr>
            <w:tcW w:w="8488" w:type="dxa"/>
            <w:shd w:val="clear" w:color="auto" w:fill="D6E3BC" w:themeFill="accent3" w:themeFillTint="66"/>
          </w:tcPr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Mini-link? // </w:t>
            </w:r>
            <w:proofErr w:type="spellStart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bbc</w:t>
            </w:r>
            <w:proofErr w:type="spellEnd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-push: onderscheid tussen “ website” en “import” (zie tekeningetje)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“project toezicht” in databank: zie voorbereidend document mini-link: onderscheid maken FE/BE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</w:pPr>
            <w:proofErr w:type="spellStart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bugfixing</w:t>
            </w:r>
            <w:proofErr w:type="spellEnd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 xml:space="preserve">, nazorg, </w:t>
            </w:r>
            <w:proofErr w:type="spellStart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docu</w:t>
            </w:r>
            <w:proofErr w:type="spellEnd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 xml:space="preserve">: 1 à 2 dagen (reeds voorzien in fix </w:t>
            </w:r>
            <w:proofErr w:type="spellStart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price</w:t>
            </w:r>
            <w:proofErr w:type="spellEnd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)</w:t>
            </w:r>
          </w:p>
          <w:p w:rsidR="00DF5691" w:rsidRPr="00412952" w:rsidRDefault="00DF5691" w:rsidP="00412952">
            <w:pPr>
              <w:spacing w:before="0" w:after="200" w:line="276" w:lineRule="auto"/>
              <w:ind w:left="1080"/>
              <w:contextualSpacing/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  <w:lastRenderedPageBreak/>
              <w:t>Overleg 13/02/2014: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Inplannen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na 15/03/2014: Kay in samenwerking met Mario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Er moet door alle partijen verder gewerkt worden op het voorbereidend document. Dit kan ook helpen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mbt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correcte documentatie. 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Er dient nog verfijnd te worden wat hiervoor nog moet gedaan worden en wie dit zal doen. Dit kan dan ook o.b.v. het voorbereidend document.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Stefanie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volgt dit op.</w:t>
            </w:r>
          </w:p>
          <w:p w:rsidR="00DF5691" w:rsidRPr="00412952" w:rsidRDefault="00DF5691" w:rsidP="00412952">
            <w:pPr>
              <w:spacing w:before="0" w:after="200" w:line="276" w:lineRule="auto"/>
              <w:ind w:left="1080"/>
              <w:contextualSpacing/>
              <w:rPr>
                <w:rFonts w:ascii="Calibri" w:hAnsi="Calibri"/>
                <w:i/>
                <w:sz w:val="22"/>
                <w:szCs w:val="22"/>
                <w:lang w:val="nl-BE" w:eastAsia="en-US"/>
              </w:rPr>
            </w:pPr>
          </w:p>
          <w:p w:rsidR="00DF5691" w:rsidRPr="0087212C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color w:val="008000"/>
                <w:sz w:val="22"/>
                <w:szCs w:val="22"/>
                <w:lang w:val="nl-BE" w:eastAsia="en-US"/>
              </w:rPr>
            </w:pPr>
            <w:r w:rsidRPr="0087212C">
              <w:rPr>
                <w:rFonts w:ascii="Calibri" w:hAnsi="Calibri"/>
                <w:b/>
                <w:color w:val="008000"/>
                <w:sz w:val="22"/>
                <w:szCs w:val="22"/>
                <w:lang w:val="nl-BE" w:eastAsia="en-US"/>
              </w:rPr>
              <w:t>BVG: tijd voorzien na 15/03.  Concreet in te plannen op basis van feedback.</w:t>
            </w:r>
          </w:p>
        </w:tc>
        <w:tc>
          <w:tcPr>
            <w:tcW w:w="4961" w:type="dxa"/>
            <w:shd w:val="clear" w:color="auto" w:fill="D6E3BC" w:themeFill="accent3" w:themeFillTint="66"/>
          </w:tcPr>
          <w:p w:rsidR="00AC670A" w:rsidRDefault="00AC670A" w:rsidP="00CA041A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>11/3: Enkel info gevraagd over export, niet over “website” en “import”</w:t>
            </w:r>
          </w:p>
          <w:p w:rsidR="00CA041A" w:rsidRDefault="00AC670A" w:rsidP="00CA041A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>Ivm</w:t>
            </w:r>
            <w:proofErr w:type="spellEnd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export: </w:t>
            </w:r>
            <w:r w:rsidR="00CA041A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Kay heeft op </w:t>
            </w:r>
            <w:proofErr w:type="spellStart"/>
            <w:r w:rsidR="00CA041A">
              <w:rPr>
                <w:rFonts w:ascii="Calibri" w:hAnsi="Calibri"/>
                <w:sz w:val="22"/>
                <w:szCs w:val="22"/>
                <w:lang w:val="nl-BE" w:eastAsia="en-US"/>
              </w:rPr>
              <w:t>op</w:t>
            </w:r>
            <w:proofErr w:type="spellEnd"/>
            <w:r w:rsidR="00CA041A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7/3 gevraagd dit te testen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en op 11/3 de laatste communicatie hierover 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>bezorgd (feedback op instructies Mario)</w:t>
            </w:r>
          </w:p>
          <w:p w:rsidR="00AC670A" w:rsidRDefault="00AC670A" w:rsidP="00AC670A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D95ED1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Te testen </w:t>
            </w:r>
            <w:r w:rsidRPr="00833BD2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week 10/3</w:t>
            </w:r>
          </w:p>
          <w:p w:rsidR="005E003A" w:rsidRDefault="00D95ED1" w:rsidP="00D95ED1">
            <w:pPr>
              <w:pStyle w:val="Lijstalinea"/>
              <w:numPr>
                <w:ilvl w:val="0"/>
                <w:numId w:val="11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Pieter en Tommy: inzendingen invoeren</w:t>
            </w:r>
            <w:r w:rsidR="005E003A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en laten weten aan Hannes en Katja</w:t>
            </w:r>
          </w:p>
          <w:p w:rsidR="00D95ED1" w:rsidRDefault="00D95ED1" w:rsidP="005E003A">
            <w:pPr>
              <w:pStyle w:val="Lijstalinea"/>
              <w:spacing w:before="0" w:after="200" w:line="276" w:lineRule="auto"/>
              <w:ind w:left="785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object w:dxaOrig="1551" w:dyaOrig="1004">
                <v:shape id="_x0000_i1031" type="#_x0000_t75" style="width:51.75pt;height:33.75pt" o:ole="">
                  <v:imagedata r:id="rId10" o:title=""/>
                </v:shape>
                <o:OLEObject Type="Embed" ProgID="Package" ShapeID="_x0000_i1031" DrawAspect="Icon" ObjectID="_1456256042" r:id="rId11"/>
              </w:object>
            </w:r>
          </w:p>
          <w:p w:rsidR="005E003A" w:rsidRDefault="00D95ED1" w:rsidP="00D95ED1">
            <w:pPr>
              <w:pStyle w:val="Lijstalinea"/>
              <w:numPr>
                <w:ilvl w:val="0"/>
                <w:numId w:val="11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H</w:t>
            </w:r>
            <w:r w:rsidR="005E003A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annes of Katja: </w:t>
            </w:r>
            <w:proofErr w:type="spellStart"/>
            <w:r w:rsidR="005E003A">
              <w:rPr>
                <w:rFonts w:ascii="Calibri" w:hAnsi="Calibri"/>
                <w:sz w:val="22"/>
                <w:szCs w:val="22"/>
                <w:lang w:val="nl-BE" w:eastAsia="en-US"/>
              </w:rPr>
              <w:t>zips</w:t>
            </w:r>
            <w:proofErr w:type="spellEnd"/>
            <w:r w:rsidR="005E003A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recupereren en nagaan of deze in T&amp;I door MFT wordt opgepikt; doorsturen naar Mario P voor nazicht ZIP</w:t>
            </w:r>
          </w:p>
          <w:p w:rsidR="005E003A" w:rsidRDefault="005E003A" w:rsidP="005E003A">
            <w:pPr>
              <w:pStyle w:val="Lijstalinea"/>
              <w:spacing w:before="0" w:after="200" w:line="276" w:lineRule="auto"/>
              <w:ind w:left="785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object w:dxaOrig="1551" w:dyaOrig="1004">
                <v:shape id="_x0000_i1032" type="#_x0000_t75" style="width:51.75pt;height:33.75pt" o:ole="">
                  <v:imagedata r:id="rId12" o:title=""/>
                </v:shape>
                <o:OLEObject Type="Embed" ProgID="Package" ShapeID="_x0000_i1032" DrawAspect="Icon" ObjectID="_1456256043" r:id="rId13"/>
              </w:object>
            </w:r>
          </w:p>
          <w:p w:rsidR="00D95ED1" w:rsidRPr="005E003A" w:rsidRDefault="005E003A" w:rsidP="005E003A">
            <w:pPr>
              <w:pStyle w:val="Lijstalinea"/>
              <w:numPr>
                <w:ilvl w:val="0"/>
                <w:numId w:val="11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Mario P: nakijken of ZIP correct wordt </w:t>
            </w:r>
            <w:r w:rsidR="00833BD2">
              <w:rPr>
                <w:rFonts w:ascii="Calibri" w:hAnsi="Calibri"/>
                <w:sz w:val="22"/>
                <w:szCs w:val="22"/>
                <w:lang w:val="nl-BE" w:eastAsia="en-US"/>
              </w:rPr>
              <w:t>aangemaakt</w:t>
            </w:r>
          </w:p>
          <w:p w:rsidR="00AC670A" w:rsidRPr="00D95ED1" w:rsidRDefault="005C7957" w:rsidP="00AC670A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ABB beslist </w:t>
            </w:r>
            <w:r w:rsidRPr="005C7957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ten laatste 17/3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(Hannes en Tom in overleg met Mario)</w:t>
            </w:r>
            <w:r w:rsidR="00AC670A" w:rsidRPr="00D95ED1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of dit in week 17/3 in productie kan gaan</w:t>
            </w:r>
          </w:p>
          <w:p w:rsidR="00AC670A" w:rsidRPr="00AC670A" w:rsidRDefault="00AC670A" w:rsidP="00CA041A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</w:tr>
      <w:tr w:rsidR="00DF5691" w:rsidTr="007E4FC3">
        <w:tc>
          <w:tcPr>
            <w:tcW w:w="551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5.3.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5.4.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5.5.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5.3.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5.4.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5.5.</w:t>
            </w:r>
          </w:p>
        </w:tc>
        <w:tc>
          <w:tcPr>
            <w:tcW w:w="8488" w:type="dxa"/>
          </w:tcPr>
          <w:p w:rsidR="00DF5691" w:rsidRPr="00412952" w:rsidRDefault="00DF5691" w:rsidP="00412952">
            <w:pPr>
              <w:spacing w:before="0" w:after="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>OCMW-gebruikers?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23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Maatschappelijke naam vervangen door ondernemingsnummer in volledig loket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23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Login voor </w:t>
            </w:r>
            <w:proofErr w:type="spellStart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ocmw’s</w:t>
            </w:r>
            <w:proofErr w:type="spellEnd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voorzien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23"/>
              </w:numPr>
              <w:spacing w:before="0" w:after="200" w:line="276" w:lineRule="auto"/>
              <w:rPr>
                <w:rFonts w:ascii="Calibri" w:hAnsi="Calibri"/>
                <w:strike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trike/>
                <w:sz w:val="22"/>
                <w:szCs w:val="22"/>
                <w:lang w:val="nl-BE" w:eastAsia="en-US"/>
              </w:rPr>
              <w:t>Ondertekenen voor OCMW??</w:t>
            </w:r>
          </w:p>
          <w:p w:rsidR="00DF5691" w:rsidRPr="00412952" w:rsidRDefault="00DF5691" w:rsidP="00412952">
            <w:pPr>
              <w:pStyle w:val="Lijstalinea"/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(nog) niet omwille van juridisch onderzoek?</w:t>
            </w:r>
          </w:p>
          <w:p w:rsidR="00DF5691" w:rsidRPr="00412952" w:rsidRDefault="00DF5691" w:rsidP="00412952">
            <w:pPr>
              <w:pStyle w:val="Lijstalinea"/>
              <w:spacing w:before="0" w:after="200" w:line="276" w:lineRule="auto"/>
              <w:rPr>
                <w:rFonts w:ascii="Calibri" w:hAnsi="Calibri"/>
                <w:strike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Aanpassing DTP-WI en aanpassing DL in functie van DTP-WI is voorzien om 14/02 in </w:t>
            </w:r>
            <w:proofErr w:type="spellStart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Prod</w:t>
            </w:r>
            <w:proofErr w:type="spellEnd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te gaan</w:t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lastRenderedPageBreak/>
              <w:t xml:space="preserve">OCMW: 1.5 dagen (reeds voorzien in fix </w:t>
            </w:r>
            <w:proofErr w:type="spellStart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price</w:t>
            </w:r>
            <w:proofErr w:type="spellEnd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 xml:space="preserve"> indien wij dit moeten uitvoeren)</w:t>
            </w:r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br/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  <w:t>Overleg 13/02/2014:</w:t>
            </w:r>
          </w:p>
          <w:p w:rsidR="00DF5691" w:rsidRPr="00412952" w:rsidRDefault="00DF5691" w:rsidP="00412952">
            <w:pPr>
              <w:spacing w:before="0" w:after="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OCMW: werking loket overal aanpassen aan ondernemingsnummer (en niet meer maatschappelijke naam). Het was niet duidelijk dat </w:t>
            </w:r>
            <w:proofErr w:type="spellStart"/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Arco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dit moet doen. Nu dus afspraken dat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ARCO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dit doet. Dit is een ingrijpende oefening.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Mario en Stefanie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bekijken nog wanneer dit precies best kan.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Wellicht na 01/04/2014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: meer info volgt zo snel mogelijk.</w:t>
            </w:r>
          </w:p>
          <w:p w:rsidR="00DF5691" w:rsidRPr="00412952" w:rsidRDefault="00DF5691" w:rsidP="00412952">
            <w:pPr>
              <w:pStyle w:val="Lijstalinea"/>
              <w:spacing w:before="0" w:after="0" w:line="276" w:lineRule="auto"/>
              <w:ind w:left="360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Opmerking m.b.t. aanpassingen aan ondernemingsnummer: dit stond al vermeld in het document n.a.v. overleg Bart en Veronique: daar werd vermeld dat dit was voorzien in de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fixed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price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. </w:t>
            </w:r>
          </w:p>
          <w:p w:rsidR="00DF5691" w:rsidRPr="00412952" w:rsidRDefault="00DF5691" w:rsidP="00412952">
            <w:pPr>
              <w:pStyle w:val="Lijstalinea"/>
              <w:spacing w:before="0" w:after="0" w:line="276" w:lineRule="auto"/>
              <w:ind w:left="360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OCMW: login voor gebruikers (idem: voorzien in de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fixed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price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):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ARCO</w:t>
            </w:r>
          </w:p>
          <w:p w:rsidR="00DF5691" w:rsidRPr="00412952" w:rsidRDefault="00DF5691" w:rsidP="00412952">
            <w:pPr>
              <w:pStyle w:val="Lijstalinea"/>
              <w:numPr>
                <w:ilvl w:val="1"/>
                <w:numId w:val="19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Logins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maken</w:t>
            </w:r>
          </w:p>
          <w:p w:rsidR="00DF5691" w:rsidRPr="00412952" w:rsidRDefault="00DF5691" w:rsidP="00412952">
            <w:pPr>
              <w:pStyle w:val="Lijstalinea"/>
              <w:numPr>
                <w:ilvl w:val="1"/>
                <w:numId w:val="19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Zorgen dat toegang tot loket ook kan via alternatief met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logins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</w:t>
            </w:r>
          </w:p>
          <w:p w:rsidR="00DF5691" w:rsidRPr="00412952" w:rsidRDefault="00DF5691" w:rsidP="00412952">
            <w:pPr>
              <w:pStyle w:val="Lijstalinea"/>
              <w:spacing w:before="0" w:after="0" w:line="276" w:lineRule="auto"/>
              <w:ind w:left="360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Mario en Stefanie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bekijken nog wanneer dit precies best kan.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Wellicht na 01/04/2014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: meer info volgt zo snel mogelijk.</w:t>
            </w:r>
          </w:p>
          <w:p w:rsidR="00DF5691" w:rsidRPr="00412952" w:rsidRDefault="00DF5691" w:rsidP="00412952">
            <w:pPr>
              <w:pStyle w:val="Lijstalinea"/>
              <w:spacing w:before="0" w:after="0" w:line="276" w:lineRule="auto"/>
              <w:ind w:left="360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OCMW: loket aanpassen aan ondertekenen door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ocmw’s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: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IPS 20/02/2014 door HB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. Deel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Arco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is al in productie. </w:t>
            </w:r>
          </w:p>
          <w:p w:rsidR="00DF5691" w:rsidRPr="00412952" w:rsidRDefault="00DF5691" w:rsidP="00412952">
            <w:pPr>
              <w:pStyle w:val="Lijstalinea"/>
              <w:spacing w:before="0" w:after="200" w:line="276" w:lineRule="auto"/>
              <w:ind w:left="360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20/01/2014: functioneel testen of productie nog werkt.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Stefanie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plant mens en tijd in hiervoor.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Zelfde opmerking als bij mini-link: er moet door alle partijen verder gewerkt worden op het voorbereidend document. Dit kan ook helpen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mbt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correcte documentatie. </w:t>
            </w:r>
          </w:p>
          <w:p w:rsidR="00DF5691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1D6467" w:rsidRDefault="00DF5691" w:rsidP="00412952">
            <w:pPr>
              <w:spacing w:before="0" w:after="200" w:line="276" w:lineRule="auto"/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</w:pPr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BVG: omzetting van </w:t>
            </w:r>
            <w:proofErr w:type="spellStart"/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>maatsch</w:t>
            </w:r>
            <w:proofErr w:type="spellEnd"/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 naam naar </w:t>
            </w:r>
            <w:proofErr w:type="spellStart"/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>ondernemingsnr</w:t>
            </w:r>
            <w:proofErr w:type="spellEnd"/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 is niet voorzien in de </w:t>
            </w:r>
            <w:proofErr w:type="spellStart"/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>fixed</w:t>
            </w:r>
            <w:proofErr w:type="spellEnd"/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 </w:t>
            </w:r>
            <w:proofErr w:type="spellStart"/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>price</w:t>
            </w:r>
            <w:proofErr w:type="spellEnd"/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 van het toevoegen van OCMW/APB/</w:t>
            </w:r>
            <w:proofErr w:type="spellStart"/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>AGB’s</w:t>
            </w:r>
            <w:proofErr w:type="spellEnd"/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 xml:space="preserve">.  Dit is ook niet beschreven in het </w:t>
            </w:r>
            <w:r w:rsidRPr="001D6467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lastRenderedPageBreak/>
              <w:t xml:space="preserve">analysedocument.    </w:t>
            </w:r>
          </w:p>
          <w:p w:rsidR="00DF5691" w:rsidRPr="00412952" w:rsidRDefault="00DF5691" w:rsidP="00412952">
            <w:pPr>
              <w:spacing w:before="0" w:after="200" w:line="276" w:lineRule="auto"/>
              <w:ind w:left="1440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  <w:tc>
          <w:tcPr>
            <w:tcW w:w="4961" w:type="dxa"/>
          </w:tcPr>
          <w:p w:rsidR="00DF5691" w:rsidRPr="00412952" w:rsidRDefault="00DF5691" w:rsidP="00412952">
            <w:pPr>
              <w:spacing w:before="0" w:after="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</w:tr>
      <w:tr w:rsidR="00DF5691" w:rsidTr="00AC670A">
        <w:tc>
          <w:tcPr>
            <w:tcW w:w="551" w:type="dxa"/>
            <w:shd w:val="clear" w:color="auto" w:fill="D6E3BC" w:themeFill="accent3" w:themeFillTint="66"/>
          </w:tcPr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>5.6.</w:t>
            </w:r>
          </w:p>
        </w:tc>
        <w:tc>
          <w:tcPr>
            <w:tcW w:w="8488" w:type="dxa"/>
            <w:shd w:val="clear" w:color="auto" w:fill="D6E3BC" w:themeFill="accent3" w:themeFillTint="66"/>
          </w:tcPr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AGB/APB? </w:t>
            </w:r>
            <w:r w:rsidRPr="00412952">
              <w:rPr>
                <w:rFonts w:ascii="Calibri" w:hAnsi="Calibri"/>
                <w:color w:val="FF0000"/>
                <w:sz w:val="22"/>
                <w:szCs w:val="22"/>
                <w:lang w:val="nl-BE" w:eastAsia="en-US"/>
              </w:rPr>
              <w:t>(zie verder)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Afhankelijkheid HB</w:t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HB voorziet beschikbaarheid op 13/02/2014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19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Aanpassing ACM: bijna klaar &gt;&gt;&gt; .</w:t>
            </w:r>
            <w:proofErr w:type="spellStart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aspx</w:t>
            </w:r>
            <w:proofErr w:type="spellEnd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aanpassen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19"/>
              </w:numPr>
              <w:spacing w:before="0" w:after="200" w:line="276" w:lineRule="auto"/>
              <w:rPr>
                <w:rFonts w:ascii="Calibri" w:hAnsi="Calibri"/>
                <w:color w:val="FF0000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Aanpassing database (rollen en zo) </w:t>
            </w:r>
            <w:r w:rsidRPr="00412952">
              <w:rPr>
                <w:rFonts w:ascii="Calibri" w:hAnsi="Calibri"/>
                <w:color w:val="FF0000"/>
                <w:sz w:val="22"/>
                <w:szCs w:val="22"/>
                <w:lang w:val="nl-BE" w:eastAsia="en-US"/>
              </w:rPr>
              <w:t>(wellicht mee in “Digitaal Loket 2014”)</w:t>
            </w:r>
          </w:p>
          <w:p w:rsidR="00DF5691" w:rsidRPr="00412952" w:rsidRDefault="00DF5691" w:rsidP="00412952">
            <w:pPr>
              <w:spacing w:before="0" w:after="240" w:line="240" w:lineRule="auto"/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 xml:space="preserve">AGB/APB: 15 dagen (reeds voorzien in fix </w:t>
            </w:r>
            <w:proofErr w:type="spellStart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price</w:t>
            </w:r>
            <w:proofErr w:type="spellEnd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)</w:t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  <w:t>Overleg 13/02/2014: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19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Kay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bezorgt een overzicht per element in welk stadium van ontwikkeling dit staat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tgn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17/02/2014</w:t>
            </w:r>
          </w:p>
          <w:p w:rsidR="00DF5691" w:rsidRPr="00412952" w:rsidRDefault="00DF5691" w:rsidP="00412952">
            <w:pPr>
              <w:pStyle w:val="Lijstalinea"/>
              <w:numPr>
                <w:ilvl w:val="0"/>
                <w:numId w:val="19"/>
              </w:num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O.b.v. overzicht Kay bepalen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Stefanie en Mario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hoe we hiermee verder gaan. </w:t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Aanpassingen ACM zijn klaar:</w:t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bCs/>
                <w:color w:val="548DD4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Kay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: kun jij </w:t>
            </w:r>
            <w:r w:rsidRPr="00412952">
              <w:rPr>
                <w:bCs/>
                <w:color w:val="548DD4"/>
              </w:rPr>
              <w:t>acmidmcallback.aspx aanpassen?</w:t>
            </w:r>
          </w:p>
          <w:p w:rsidR="00DF5691" w:rsidRDefault="00DF5691" w:rsidP="00535A2A">
            <w:r>
              <w:t xml:space="preserve">de query in Private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getbestuur</w:t>
            </w:r>
            <w:proofErr w:type="spellEnd"/>
            <w:r>
              <w:t xml:space="preserve"> moet er als volgt komen uit te zien :</w:t>
            </w:r>
          </w:p>
          <w:p w:rsidR="00DF5691" w:rsidRDefault="00DF5691" w:rsidP="00535A2A"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vsuser.doelgroepcode</w:t>
            </w:r>
            <w:proofErr w:type="spellEnd"/>
            <w:r>
              <w:t xml:space="preserve"> = "LB" </w:t>
            </w:r>
            <w:proofErr w:type="spellStart"/>
            <w:r>
              <w:t>Then</w:t>
            </w:r>
            <w:proofErr w:type="spellEnd"/>
          </w:p>
          <w:p w:rsidR="00DF5691" w:rsidRDefault="00DF5691" w:rsidP="00535A2A">
            <w:r>
              <w:t>   </w:t>
            </w:r>
            <w:proofErr w:type="spellStart"/>
            <w:r>
              <w:t>moQueryABB.Query</w:t>
            </w:r>
            <w:proofErr w:type="spellEnd"/>
            <w:r>
              <w:t xml:space="preserve"> = "select </w:t>
            </w:r>
            <w:proofErr w:type="spellStart"/>
            <w:r>
              <w:t>maatschappelijkenaam,ondernemingsnummer,typeorg_typebestuurid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bestuur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idmniscode</w:t>
            </w:r>
            <w:proofErr w:type="spellEnd"/>
            <w:r>
              <w:t xml:space="preserve">=" &amp; </w:t>
            </w:r>
            <w:proofErr w:type="spellStart"/>
            <w:r>
              <w:t>Convert.ToDouble</w:t>
            </w:r>
            <w:proofErr w:type="spellEnd"/>
            <w:r>
              <w:t>(</w:t>
            </w:r>
            <w:proofErr w:type="spellStart"/>
            <w:r>
              <w:t>vsidmorganisatie</w:t>
            </w:r>
            <w:proofErr w:type="spellEnd"/>
            <w:r>
              <w:t>)</w:t>
            </w:r>
          </w:p>
          <w:p w:rsidR="00DF5691" w:rsidRDefault="00DF5691" w:rsidP="00535A2A">
            <w:r>
              <w:t>        Else</w:t>
            </w:r>
          </w:p>
          <w:p w:rsidR="00DF5691" w:rsidRDefault="00DF5691" w:rsidP="00535A2A">
            <w:r>
              <w:t>   </w:t>
            </w:r>
            <w:proofErr w:type="spellStart"/>
            <w:r>
              <w:t>moQueryABB.Query</w:t>
            </w:r>
            <w:proofErr w:type="spellEnd"/>
            <w:r>
              <w:t xml:space="preserve"> = "select </w:t>
            </w:r>
            <w:proofErr w:type="spellStart"/>
            <w:r>
              <w:lastRenderedPageBreak/>
              <w:t>maatschappelijkenaam,ondernemingsnummer,typeorg_typebestuurid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bestuur </w:t>
            </w:r>
            <w:proofErr w:type="spellStart"/>
            <w:r>
              <w:t>where</w:t>
            </w:r>
            <w:proofErr w:type="spellEnd"/>
            <w:r>
              <w:t xml:space="preserve"> ondernemingsnummer=" &amp; </w:t>
            </w:r>
            <w:proofErr w:type="spellStart"/>
            <w:r>
              <w:t>vsidmorganisatie</w:t>
            </w:r>
            <w:proofErr w:type="spellEnd"/>
          </w:p>
          <w:p w:rsidR="00DF5691" w:rsidRDefault="00DF5691" w:rsidP="00535A2A">
            <w:r>
              <w:t xml:space="preserve">   End </w:t>
            </w:r>
            <w:proofErr w:type="spellStart"/>
            <w:r>
              <w:t>if</w:t>
            </w:r>
            <w:proofErr w:type="spellEnd"/>
          </w:p>
          <w:p w:rsidR="00DF5691" w:rsidRDefault="00DF5691" w:rsidP="00535A2A">
            <w:r>
              <w:t>(</w:t>
            </w:r>
            <w:proofErr w:type="spellStart"/>
            <w:r>
              <w:t>vsidmorganisatie</w:t>
            </w:r>
            <w:proofErr w:type="spellEnd"/>
            <w:r>
              <w:t xml:space="preserve"> is een logischer naam voor de variabele die tot hiertoe gebruikt werd)</w:t>
            </w:r>
          </w:p>
          <w:p w:rsidR="00DF5691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:rsidR="00DF5691" w:rsidRPr="0087212C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color w:val="008000"/>
                <w:sz w:val="22"/>
                <w:szCs w:val="22"/>
                <w:lang w:eastAsia="en-US"/>
              </w:rPr>
            </w:pPr>
            <w:r w:rsidRPr="0087212C">
              <w:rPr>
                <w:rFonts w:ascii="Calibri" w:hAnsi="Calibri"/>
                <w:color w:val="008000"/>
                <w:sz w:val="22"/>
                <w:szCs w:val="22"/>
                <w:lang w:eastAsia="en-US"/>
              </w:rPr>
              <w:t xml:space="preserve">BVG: aanpassing </w:t>
            </w:r>
            <w:proofErr w:type="spellStart"/>
            <w:r w:rsidRPr="0087212C">
              <w:rPr>
                <w:rFonts w:ascii="Calibri" w:hAnsi="Calibri"/>
                <w:color w:val="008000"/>
                <w:sz w:val="22"/>
                <w:szCs w:val="22"/>
                <w:lang w:eastAsia="en-US"/>
              </w:rPr>
              <w:t>acmidmcallback</w:t>
            </w:r>
            <w:proofErr w:type="spellEnd"/>
            <w:r w:rsidRPr="0087212C">
              <w:rPr>
                <w:rFonts w:ascii="Calibri" w:hAnsi="Calibri"/>
                <w:color w:val="008000"/>
                <w:sz w:val="22"/>
                <w:szCs w:val="22"/>
                <w:lang w:eastAsia="en-US"/>
              </w:rPr>
              <w:t>:  Hiervoor dienen rechten toegekend te worden aan Kay op een AGB/</w:t>
            </w:r>
            <w:proofErr w:type="spellStart"/>
            <w:r w:rsidRPr="0087212C">
              <w:rPr>
                <w:rFonts w:ascii="Calibri" w:hAnsi="Calibri"/>
                <w:color w:val="008000"/>
                <w:sz w:val="22"/>
                <w:szCs w:val="22"/>
                <w:lang w:eastAsia="en-US"/>
              </w:rPr>
              <w:t>APB_test</w:t>
            </w:r>
            <w:proofErr w:type="spellEnd"/>
            <w:r w:rsidRPr="0087212C">
              <w:rPr>
                <w:rFonts w:ascii="Calibri" w:hAnsi="Calibri"/>
                <w:color w:val="008000"/>
                <w:sz w:val="22"/>
                <w:szCs w:val="22"/>
                <w:lang w:eastAsia="en-US"/>
              </w:rPr>
              <w:t xml:space="preserve"> zodanig dat dit kan getest worden.  Indien de rechten voorzien zijn kan dit op 28/2 uitgevoerd worden </w:t>
            </w:r>
          </w:p>
        </w:tc>
        <w:tc>
          <w:tcPr>
            <w:tcW w:w="4961" w:type="dxa"/>
            <w:shd w:val="clear" w:color="auto" w:fill="D6E3BC" w:themeFill="accent3" w:themeFillTint="66"/>
          </w:tcPr>
          <w:p w:rsidR="00AD1044" w:rsidRDefault="00AD1044" w:rsidP="00412952">
            <w:pPr>
              <w:spacing w:before="0" w:after="200" w:line="276" w:lineRule="auto"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b/>
                <w:sz w:val="22"/>
                <w:szCs w:val="22"/>
                <w:lang w:val="nl-BE" w:eastAsia="en-US"/>
              </w:rPr>
              <w:lastRenderedPageBreak/>
              <w:t xml:space="preserve">ENKEL VOOR </w:t>
            </w:r>
            <w:r w:rsidR="00631165">
              <w:rPr>
                <w:rFonts w:ascii="Calibri" w:hAnsi="Calibri"/>
                <w:b/>
                <w:sz w:val="22"/>
                <w:szCs w:val="22"/>
                <w:lang w:val="nl-BE" w:eastAsia="en-US"/>
              </w:rPr>
              <w:t xml:space="preserve">loket </w:t>
            </w:r>
            <w:r>
              <w:rPr>
                <w:rFonts w:ascii="Calibri" w:hAnsi="Calibri"/>
                <w:b/>
                <w:sz w:val="22"/>
                <w:szCs w:val="22"/>
                <w:lang w:val="nl-BE" w:eastAsia="en-US"/>
              </w:rPr>
              <w:t>BBC DR!</w:t>
            </w:r>
          </w:p>
          <w:p w:rsidR="00AC670A" w:rsidRDefault="00AC670A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Getest door Tommy</w:t>
            </w:r>
            <w:r w:rsidR="00AD1044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op 7/3: OK</w:t>
            </w:r>
          </w:p>
          <w:p w:rsidR="00AC670A" w:rsidRDefault="00AD1044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object w:dxaOrig="1551" w:dyaOrig="1004">
                <v:shape id="_x0000_i1026" type="#_x0000_t75" style="width:57pt;height:36.75pt" o:ole="">
                  <v:imagedata r:id="rId14" o:title=""/>
                </v:shape>
                <o:OLEObject Type="Embed" ProgID="Package" ShapeID="_x0000_i1026" DrawAspect="Icon" ObjectID="_1456256044" r:id="rId15"/>
              </w:object>
            </w:r>
          </w:p>
          <w:p w:rsidR="00C528E0" w:rsidRDefault="00C528E0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Getest door Katja en Hilde (BBC) op 13/3: OK</w:t>
            </w:r>
            <w:r w:rsidR="009617F0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(voor Vismijn Oostende</w:t>
            </w:r>
            <w:r w:rsidR="00833BD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én </w:t>
            </w:r>
            <w:r w:rsidR="00833BD2" w:rsidRPr="009617F0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AGB dienstenbedrijf </w:t>
            </w:r>
            <w:proofErr w:type="spellStart"/>
            <w:r w:rsidR="00833BD2" w:rsidRPr="009617F0">
              <w:rPr>
                <w:rFonts w:ascii="Calibri" w:hAnsi="Calibri"/>
                <w:sz w:val="22"/>
                <w:szCs w:val="22"/>
                <w:lang w:val="nl-BE" w:eastAsia="en-US"/>
              </w:rPr>
              <w:t>Ninove</w:t>
            </w:r>
            <w:proofErr w:type="spellEnd"/>
            <w:r w:rsidR="00833BD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</w:t>
            </w:r>
            <w:r w:rsidR="009617F0">
              <w:rPr>
                <w:rFonts w:ascii="Calibri" w:hAnsi="Calibri"/>
                <w:sz w:val="22"/>
                <w:szCs w:val="22"/>
                <w:lang w:val="nl-BE" w:eastAsia="en-US"/>
              </w:rPr>
              <w:t>)</w:t>
            </w:r>
          </w:p>
          <w:p w:rsidR="00631165" w:rsidRPr="00631165" w:rsidRDefault="00833BD2" w:rsidP="00631165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Dit kan in </w:t>
            </w:r>
            <w:r w:rsidRPr="00833BD2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week 17/3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in productie gaan</w:t>
            </w:r>
          </w:p>
          <w:p w:rsidR="00631165" w:rsidRDefault="00631165" w:rsidP="00631165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Definitieve handleiding gebruikersbeheer beschikbaar bij Pieter Van Hastel en Tommy Baes</w:t>
            </w:r>
          </w:p>
          <w:p w:rsidR="00AD1044" w:rsidRPr="00631165" w:rsidRDefault="00631165" w:rsidP="00631165">
            <w:pPr>
              <w:pStyle w:val="Lijstalinea"/>
              <w:numPr>
                <w:ilvl w:val="0"/>
                <w:numId w:val="11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Publicatie</w:t>
            </w:r>
            <w:r w:rsidR="009617F0" w:rsidRPr="00631165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op website (via Sylvie Van de Waeter of Peter Maes) als het in productie staat en getest is</w:t>
            </w:r>
          </w:p>
          <w:p w:rsidR="00AD1044" w:rsidRPr="00AD1044" w:rsidRDefault="00AD1044" w:rsidP="00C528E0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Communicatie ligt bij BBC </w:t>
            </w:r>
            <w:r w:rsidR="00C528E0">
              <w:rPr>
                <w:rFonts w:ascii="Calibri" w:hAnsi="Calibri"/>
                <w:sz w:val="22"/>
                <w:szCs w:val="22"/>
                <w:lang w:val="nl-BE" w:eastAsia="en-US"/>
              </w:rPr>
              <w:t>&gt; Katja maakt handleiding</w:t>
            </w:r>
          </w:p>
        </w:tc>
      </w:tr>
      <w:tr w:rsidR="00DF5691" w:rsidTr="007E4FC3">
        <w:tc>
          <w:tcPr>
            <w:tcW w:w="551" w:type="dxa"/>
          </w:tcPr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>6.</w:t>
            </w:r>
          </w:p>
        </w:tc>
        <w:tc>
          <w:tcPr>
            <w:tcW w:w="8488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Huidig loket optimaliseren volgens  instructies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i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 xml:space="preserve">Structurele basis: vervangen van </w:t>
            </w:r>
            <w:proofErr w:type="spellStart"/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>quick</w:t>
            </w:r>
            <w:proofErr w:type="spellEnd"/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 xml:space="preserve"> en dirty-oplossingen door structurele oplossingen; incl. structurele </w:t>
            </w:r>
            <w:proofErr w:type="spellStart"/>
            <w:r w:rsidRPr="00412952">
              <w:rPr>
                <w:rFonts w:ascii="Calibri" w:hAnsi="Calibri"/>
                <w:i/>
                <w:sz w:val="22"/>
                <w:szCs w:val="22"/>
                <w:lang w:val="nl-BE" w:eastAsia="en-US"/>
              </w:rPr>
              <w:t>logging</w:t>
            </w:r>
            <w:proofErr w:type="spellEnd"/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Generiek maken / revisie code te bepalen na bijkomende input van Hannes/Mario  half feb: inschatting: 2 tot 10 dagen (</w:t>
            </w:r>
            <w:proofErr w:type="spellStart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>afh</w:t>
            </w:r>
            <w:proofErr w:type="spellEnd"/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t xml:space="preserve"> van richtlijnen en wensen)</w:t>
            </w:r>
            <w:r w:rsidRPr="00412952">
              <w:rPr>
                <w:rFonts w:ascii="Calibri" w:hAnsi="Calibri"/>
                <w:b/>
                <w:i/>
                <w:color w:val="008000"/>
                <w:sz w:val="22"/>
                <w:szCs w:val="22"/>
                <w:lang w:val="nl-BE" w:eastAsia="en-US"/>
              </w:rPr>
              <w:br/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  <w:t>Overleg 13/02/2014:</w:t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Na 01/03/2014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o.b.v. instructies (exacte periode nog te bepalen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i.k.v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. andere </w:t>
            </w:r>
            <w:proofErr w:type="spellStart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to</w:t>
            </w:r>
            <w:proofErr w:type="spellEnd"/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 do’s)</w:t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 xml:space="preserve">Van zodra instructies klaar: </w:t>
            </w:r>
            <w:r w:rsidRPr="00412952">
              <w:rPr>
                <w:rFonts w:ascii="Calibri" w:hAnsi="Calibri"/>
                <w:b/>
                <w:color w:val="548DD4"/>
                <w:sz w:val="22"/>
                <w:szCs w:val="22"/>
                <w:u w:val="single"/>
                <w:lang w:val="nl-BE" w:eastAsia="en-US"/>
              </w:rPr>
              <w:t>ARCO</w:t>
            </w: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: inschatten hoeveel tijd hiervoor nodig is en wanneer dit kan worden ingepland</w:t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  <w:tc>
          <w:tcPr>
            <w:tcW w:w="4961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</w:tr>
      <w:tr w:rsidR="00DF5691" w:rsidTr="00AD1044">
        <w:tc>
          <w:tcPr>
            <w:tcW w:w="551" w:type="dxa"/>
            <w:shd w:val="clear" w:color="auto" w:fill="D6E3BC" w:themeFill="accent3" w:themeFillTint="66"/>
          </w:tcPr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7.</w:t>
            </w:r>
          </w:p>
        </w:tc>
        <w:tc>
          <w:tcPr>
            <w:tcW w:w="8488" w:type="dxa"/>
            <w:shd w:val="clear" w:color="auto" w:fill="D6E3BC" w:themeFill="accent3" w:themeFillTint="66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b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Issuelijst wegwerken</w:t>
            </w:r>
          </w:p>
          <w:p w:rsidR="00DF5691" w:rsidRPr="00412952" w:rsidRDefault="00DF5691" w:rsidP="00412952">
            <w:pPr>
              <w:spacing w:before="0" w:after="200" w:line="276" w:lineRule="auto"/>
              <w:ind w:left="708"/>
              <w:contextualSpacing/>
              <w:rPr>
                <w:rFonts w:ascii="Calibri" w:hAnsi="Calibri"/>
                <w:b/>
                <w:color w:val="008000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b/>
                <w:color w:val="008000"/>
                <w:sz w:val="22"/>
                <w:szCs w:val="22"/>
                <w:lang w:val="nl-BE" w:eastAsia="en-US"/>
              </w:rPr>
              <w:t>“Releasekalender” inschatting wanneer lijst nagekeken is</w:t>
            </w:r>
            <w:r w:rsidRPr="00412952">
              <w:rPr>
                <w:rFonts w:ascii="Calibri" w:hAnsi="Calibri"/>
                <w:b/>
                <w:color w:val="008000"/>
                <w:sz w:val="22"/>
                <w:szCs w:val="22"/>
                <w:lang w:val="nl-BE" w:eastAsia="en-US"/>
              </w:rPr>
              <w:br/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  <w:t>Overleg 13/02/2014:</w:t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ABB controleert welke issues nog effectief issues zijn.</w:t>
            </w:r>
          </w:p>
          <w:p w:rsidR="00DF5691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lastRenderedPageBreak/>
              <w:t xml:space="preserve">Na controle zo snel mogelijk doorgeven aan Kay: dit wordt gaandeweg aangepakt en zoveel mogelijk zo snel mogelijk. </w:t>
            </w:r>
          </w:p>
          <w:p w:rsidR="00DF5691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</w:p>
          <w:p w:rsidR="00DF5691" w:rsidRPr="0087212C" w:rsidRDefault="00DF5691" w:rsidP="00412952">
            <w:pPr>
              <w:spacing w:before="0" w:after="200" w:line="276" w:lineRule="auto"/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</w:pPr>
            <w:r w:rsidRPr="0087212C">
              <w:rPr>
                <w:rFonts w:ascii="Calibri" w:hAnsi="Calibri"/>
                <w:color w:val="008000"/>
                <w:sz w:val="22"/>
                <w:szCs w:val="22"/>
                <w:lang w:val="nl-BE" w:eastAsia="en-US"/>
              </w:rPr>
              <w:t>BVG: is er zicht op de timing voor de gereviseerde issuelijst?  Is voorlopig ingepland vanaf 7/3 tot ...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  <w:tc>
          <w:tcPr>
            <w:tcW w:w="4961" w:type="dxa"/>
            <w:shd w:val="clear" w:color="auto" w:fill="D6E3BC" w:themeFill="accent3" w:themeFillTint="66"/>
          </w:tcPr>
          <w:p w:rsidR="00DF5691" w:rsidRPr="00412952" w:rsidRDefault="0043073F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>Kay is door de lijst aan het gaan; nog verder af te werken (nieuwe datum te bepalen)</w:t>
            </w:r>
          </w:p>
        </w:tc>
      </w:tr>
      <w:tr w:rsidR="00DF5691" w:rsidTr="007E4FC3">
        <w:tc>
          <w:tcPr>
            <w:tcW w:w="551" w:type="dxa"/>
          </w:tcPr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lastRenderedPageBreak/>
              <w:t>8.</w:t>
            </w:r>
          </w:p>
        </w:tc>
        <w:tc>
          <w:tcPr>
            <w:tcW w:w="8488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u w:val="words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Aanpassen loket voor DTP-WI</w:t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Sowieso aanpassing aan loket nodig: </w:t>
            </w:r>
          </w:p>
          <w:p w:rsidR="00DF5691" w:rsidRPr="00412952" w:rsidRDefault="00DF5691" w:rsidP="00412952">
            <w:pPr>
              <w:numPr>
                <w:ilvl w:val="0"/>
                <w:numId w:val="8"/>
              </w:num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DTP-WI blijft: aanpassen aan gebruik van nieuwe versie </w:t>
            </w:r>
            <w:proofErr w:type="spellStart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i.k.v</w:t>
            </w:r>
            <w:proofErr w:type="spellEnd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. digitale bouwaanvraag</w:t>
            </w:r>
          </w:p>
          <w:p w:rsidR="00DF5691" w:rsidRPr="00412952" w:rsidRDefault="00DF5691" w:rsidP="00412952">
            <w:pPr>
              <w:numPr>
                <w:ilvl w:val="0"/>
                <w:numId w:val="8"/>
              </w:num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DTP-WI weg (ook geen alternatief): na juridisch advies werken met combo sterke authenticatie e-ID + tracking + “ok-knop”</w:t>
            </w:r>
          </w:p>
          <w:p w:rsidR="00DF5691" w:rsidRPr="00412952" w:rsidRDefault="00DF5691" w:rsidP="00412952">
            <w:pPr>
              <w:numPr>
                <w:ilvl w:val="0"/>
                <w:numId w:val="8"/>
              </w:num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Alternatief voor DTP-WI (bv. systeem van </w:t>
            </w:r>
            <w:proofErr w:type="spellStart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fedict</w:t>
            </w:r>
            <w:proofErr w:type="spellEnd"/>
            <w:r w:rsidRPr="00412952">
              <w:rPr>
                <w:rFonts w:ascii="Calibri" w:hAnsi="Calibri"/>
                <w:sz w:val="22"/>
                <w:szCs w:val="22"/>
                <w:lang w:val="nl-BE" w:eastAsia="en-US"/>
              </w:rPr>
              <w:t>)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u w:val="single"/>
                <w:lang w:val="nl-BE" w:eastAsia="en-US"/>
              </w:rPr>
              <w:t>Overleg 13/02/2014:</w:t>
            </w:r>
          </w:p>
          <w:p w:rsidR="00DF5691" w:rsidRPr="00412952" w:rsidRDefault="00DF5691" w:rsidP="00412952">
            <w:pPr>
              <w:spacing w:before="0" w:after="200" w:line="276" w:lineRule="auto"/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</w:pPr>
            <w:r w:rsidRPr="00412952">
              <w:rPr>
                <w:rFonts w:ascii="Calibri" w:hAnsi="Calibri"/>
                <w:color w:val="548DD4"/>
                <w:sz w:val="22"/>
                <w:szCs w:val="22"/>
                <w:lang w:val="nl-BE" w:eastAsia="en-US"/>
              </w:rPr>
              <w:t>Nog niet duidelijk wat en wanneer. Wellicht na 01/04/2014</w:t>
            </w: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  <w:tc>
          <w:tcPr>
            <w:tcW w:w="4961" w:type="dxa"/>
          </w:tcPr>
          <w:p w:rsidR="00DF5691" w:rsidRPr="00412952" w:rsidRDefault="00DF569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</w:tr>
      <w:tr w:rsidR="00AD1044" w:rsidTr="00AD1044">
        <w:tc>
          <w:tcPr>
            <w:tcW w:w="551" w:type="dxa"/>
            <w:shd w:val="clear" w:color="auto" w:fill="D6E3BC" w:themeFill="accent3" w:themeFillTint="66"/>
          </w:tcPr>
          <w:p w:rsidR="00AD1044" w:rsidRPr="00412952" w:rsidRDefault="00AD1044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9</w:t>
            </w:r>
          </w:p>
        </w:tc>
        <w:tc>
          <w:tcPr>
            <w:tcW w:w="8488" w:type="dxa"/>
            <w:shd w:val="clear" w:color="auto" w:fill="D6E3BC" w:themeFill="accent3" w:themeFillTint="66"/>
          </w:tcPr>
          <w:p w:rsidR="00AD1044" w:rsidRDefault="00AD1044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Openstaande issues: </w:t>
            </w:r>
          </w:p>
          <w:p w:rsidR="00AD1044" w:rsidRDefault="00AD1044" w:rsidP="00AD1044">
            <w:pPr>
              <w:pStyle w:val="Lijstalinea"/>
              <w:numPr>
                <w:ilvl w:val="0"/>
                <w:numId w:val="19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>Pdf’en</w:t>
            </w:r>
            <w:proofErr w:type="spellEnd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die niet kunnen vergrendeld worden &gt; boodschap</w:t>
            </w:r>
          </w:p>
          <w:p w:rsidR="00AD1044" w:rsidRPr="00AD1044" w:rsidRDefault="00AD1044" w:rsidP="00AD1044">
            <w:pPr>
              <w:pStyle w:val="Lijstalinea"/>
              <w:numPr>
                <w:ilvl w:val="0"/>
                <w:numId w:val="19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AD1044">
              <w:rPr>
                <w:rFonts w:ascii="Calibri" w:hAnsi="Calibri"/>
                <w:sz w:val="22"/>
                <w:szCs w:val="22"/>
                <w:lang w:val="nl-BE" w:eastAsia="en-US"/>
              </w:rPr>
              <w:t>Terugsturen besluit : issue met 2x vergrendelen</w:t>
            </w:r>
          </w:p>
        </w:tc>
        <w:tc>
          <w:tcPr>
            <w:tcW w:w="4961" w:type="dxa"/>
            <w:shd w:val="clear" w:color="auto" w:fill="D6E3BC" w:themeFill="accent3" w:themeFillTint="66"/>
          </w:tcPr>
          <w:p w:rsidR="00AD1044" w:rsidRDefault="00631165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Getest door Pieter op 7/3: ok</w:t>
            </w:r>
          </w:p>
          <w:p w:rsidR="00AD1044" w:rsidRDefault="00AD1044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object w:dxaOrig="1551" w:dyaOrig="1004">
                <v:shape id="_x0000_i1027" type="#_x0000_t75" style="width:49.5pt;height:32.25pt" o:ole="">
                  <v:imagedata r:id="rId16" o:title=""/>
                </v:shape>
                <o:OLEObject Type="Embed" ProgID="Package" ShapeID="_x0000_i1027" DrawAspect="Icon" ObjectID="_1456256045" r:id="rId17"/>
              </w:object>
            </w:r>
          </w:p>
          <w:p w:rsidR="00AD1044" w:rsidRDefault="00AD1044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  <w:p w:rsidR="00537E31" w:rsidRPr="00631165" w:rsidRDefault="00631165" w:rsidP="00412952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631165"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In productie in </w:t>
            </w:r>
            <w:r w:rsidRPr="00631165">
              <w:rPr>
                <w:rFonts w:ascii="Calibri" w:hAnsi="Calibri"/>
                <w:sz w:val="22"/>
                <w:szCs w:val="22"/>
                <w:highlight w:val="green"/>
                <w:lang w:val="nl-BE" w:eastAsia="en-US"/>
              </w:rPr>
              <w:t>week 17/3</w:t>
            </w:r>
          </w:p>
          <w:p w:rsidR="00AD1044" w:rsidRPr="00412952" w:rsidRDefault="00AD1044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</w:tr>
      <w:tr w:rsidR="00AD1044" w:rsidTr="00AD1044">
        <w:tc>
          <w:tcPr>
            <w:tcW w:w="551" w:type="dxa"/>
            <w:shd w:val="clear" w:color="auto" w:fill="D6E3BC" w:themeFill="accent3" w:themeFillTint="66"/>
          </w:tcPr>
          <w:p w:rsidR="00AD1044" w:rsidRPr="00537E31" w:rsidRDefault="004A70F9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lastRenderedPageBreak/>
              <w:t>10</w:t>
            </w:r>
          </w:p>
        </w:tc>
        <w:tc>
          <w:tcPr>
            <w:tcW w:w="8488" w:type="dxa"/>
            <w:shd w:val="clear" w:color="auto" w:fill="D6E3BC" w:themeFill="accent3" w:themeFillTint="66"/>
          </w:tcPr>
          <w:p w:rsidR="00AD1044" w:rsidRDefault="00537E3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Cf. mail 21/02 openstaande issues:</w:t>
            </w:r>
          </w:p>
          <w:p w:rsidR="00537E31" w:rsidRDefault="00537E31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object w:dxaOrig="1551" w:dyaOrig="1004">
                <v:shape id="_x0000_i1028" type="#_x0000_t75" style="width:51pt;height:33pt" o:ole="">
                  <v:imagedata r:id="rId18" o:title=""/>
                </v:shape>
                <o:OLEObject Type="Embed" ProgID="Package" ShapeID="_x0000_i1028" DrawAspect="Icon" ObjectID="_1456256046" r:id="rId19"/>
              </w:object>
            </w:r>
          </w:p>
          <w:p w:rsidR="00537E31" w:rsidRPr="00537E31" w:rsidRDefault="00537E31" w:rsidP="00537E31">
            <w:pPr>
              <w:rPr>
                <w:rFonts w:ascii="Verdana" w:hAnsi="Verdana"/>
                <w:i/>
              </w:rPr>
            </w:pPr>
            <w:r w:rsidRPr="00537E31">
              <w:rPr>
                <w:rFonts w:ascii="Verdana" w:hAnsi="Verdana"/>
                <w:i/>
              </w:rPr>
              <w:t>Mag ik ook vragen dat jullie ondertussen de stand van zaken bekijken m.b.t.:</w:t>
            </w:r>
          </w:p>
          <w:p w:rsidR="00537E31" w:rsidRPr="00537E31" w:rsidRDefault="00537E31" w:rsidP="00537E31">
            <w:pPr>
              <w:pStyle w:val="Lijstalinea"/>
              <w:numPr>
                <w:ilvl w:val="0"/>
                <w:numId w:val="29"/>
              </w:numPr>
              <w:spacing w:before="0" w:after="0" w:line="240" w:lineRule="auto"/>
              <w:contextualSpacing w:val="0"/>
              <w:rPr>
                <w:rFonts w:ascii="Verdana" w:hAnsi="Verdana"/>
                <w:i/>
              </w:rPr>
            </w:pPr>
            <w:r w:rsidRPr="00537E31">
              <w:rPr>
                <w:rFonts w:ascii="Verdana" w:hAnsi="Verdana"/>
                <w:i/>
              </w:rPr>
              <w:t>Probleem met status dossiers Deinze</w:t>
            </w:r>
          </w:p>
          <w:p w:rsidR="00537E31" w:rsidRPr="00537E31" w:rsidRDefault="00537E31" w:rsidP="00537E31">
            <w:pPr>
              <w:pStyle w:val="Lijstalinea"/>
              <w:numPr>
                <w:ilvl w:val="0"/>
                <w:numId w:val="29"/>
              </w:numPr>
              <w:spacing w:before="0" w:after="0" w:line="240" w:lineRule="auto"/>
              <w:contextualSpacing w:val="0"/>
              <w:rPr>
                <w:rFonts w:ascii="Verdana" w:hAnsi="Verdana"/>
                <w:i/>
              </w:rPr>
            </w:pPr>
            <w:proofErr w:type="spellStart"/>
            <w:r w:rsidRPr="00537E31">
              <w:rPr>
                <w:rFonts w:ascii="Verdana" w:hAnsi="Verdana"/>
                <w:i/>
              </w:rPr>
              <w:t>Pdf’en</w:t>
            </w:r>
            <w:proofErr w:type="spellEnd"/>
            <w:r w:rsidRPr="00537E31">
              <w:rPr>
                <w:rFonts w:ascii="Verdana" w:hAnsi="Verdana"/>
                <w:i/>
              </w:rPr>
              <w:t xml:space="preserve"> die niet toelaten een zendbrief te maken</w:t>
            </w:r>
          </w:p>
          <w:p w:rsidR="00537E31" w:rsidRPr="00537E31" w:rsidRDefault="00537E31" w:rsidP="00537E31">
            <w:pPr>
              <w:pStyle w:val="Lijstalinea"/>
              <w:numPr>
                <w:ilvl w:val="0"/>
                <w:numId w:val="29"/>
              </w:numPr>
              <w:spacing w:before="0" w:after="0" w:line="240" w:lineRule="auto"/>
              <w:contextualSpacing w:val="0"/>
              <w:rPr>
                <w:rFonts w:ascii="Verdana" w:hAnsi="Verdana"/>
                <w:i/>
              </w:rPr>
            </w:pPr>
            <w:r w:rsidRPr="00537E31">
              <w:rPr>
                <w:rFonts w:ascii="Verdana" w:hAnsi="Verdana"/>
                <w:i/>
              </w:rPr>
              <w:t>Terugsturen werkt niet goed (knoppen en zo)</w:t>
            </w:r>
          </w:p>
          <w:p w:rsidR="00537E31" w:rsidRPr="00537E31" w:rsidRDefault="00537E31" w:rsidP="00537E31">
            <w:pPr>
              <w:pStyle w:val="Lijstalinea"/>
              <w:numPr>
                <w:ilvl w:val="0"/>
                <w:numId w:val="29"/>
              </w:numPr>
              <w:spacing w:before="0" w:after="0" w:line="240" w:lineRule="auto"/>
              <w:contextualSpacing w:val="0"/>
              <w:rPr>
                <w:rFonts w:ascii="Verdana" w:hAnsi="Verdana"/>
                <w:i/>
              </w:rPr>
            </w:pPr>
            <w:r w:rsidRPr="00537E31">
              <w:rPr>
                <w:rFonts w:ascii="Verdana" w:hAnsi="Verdana"/>
                <w:i/>
              </w:rPr>
              <w:t>De issuelijst en hoe we daarmee verder gaan (afspraken hoe we hierrond samenwerken)</w:t>
            </w:r>
          </w:p>
          <w:p w:rsidR="00537E31" w:rsidRPr="00537E31" w:rsidRDefault="00537E31" w:rsidP="00537E31">
            <w:pPr>
              <w:pStyle w:val="Lijstalinea"/>
              <w:numPr>
                <w:ilvl w:val="0"/>
                <w:numId w:val="29"/>
              </w:numPr>
              <w:spacing w:before="0" w:after="0" w:line="240" w:lineRule="auto"/>
              <w:contextualSpacing w:val="0"/>
              <w:rPr>
                <w:rFonts w:ascii="Verdana" w:hAnsi="Verdana"/>
                <w:i/>
              </w:rPr>
            </w:pPr>
            <w:r w:rsidRPr="00537E31">
              <w:rPr>
                <w:rFonts w:ascii="Verdana" w:hAnsi="Verdana"/>
                <w:i/>
              </w:rPr>
              <w:t>Geen mappen in BBC-DR voor nieuwe gebruikers na upgrade (</w:t>
            </w:r>
            <w:proofErr w:type="spellStart"/>
            <w:r w:rsidRPr="00537E31">
              <w:rPr>
                <w:rFonts w:ascii="Verdana" w:hAnsi="Verdana"/>
                <w:i/>
              </w:rPr>
              <w:t>Zelzate</w:t>
            </w:r>
            <w:proofErr w:type="spellEnd"/>
            <w:r w:rsidRPr="00537E31">
              <w:rPr>
                <w:rFonts w:ascii="Verdana" w:hAnsi="Verdana"/>
                <w:i/>
              </w:rPr>
              <w:t xml:space="preserve"> en </w:t>
            </w:r>
            <w:proofErr w:type="spellStart"/>
            <w:r w:rsidRPr="00537E31">
              <w:rPr>
                <w:rFonts w:ascii="Verdana" w:hAnsi="Verdana"/>
                <w:i/>
              </w:rPr>
              <w:t>Wijnegem</w:t>
            </w:r>
            <w:proofErr w:type="spellEnd"/>
            <w:r w:rsidRPr="00537E31">
              <w:rPr>
                <w:rFonts w:ascii="Verdana" w:hAnsi="Verdana"/>
                <w:i/>
              </w:rPr>
              <w:t>)</w:t>
            </w:r>
          </w:p>
          <w:p w:rsidR="00537E31" w:rsidRDefault="00537E31" w:rsidP="00537E31">
            <w:pPr>
              <w:pStyle w:val="Lijstalinea"/>
              <w:numPr>
                <w:ilvl w:val="0"/>
                <w:numId w:val="29"/>
              </w:numPr>
              <w:spacing w:before="0" w:after="0" w:line="240" w:lineRule="auto"/>
              <w:contextualSpacing w:val="0"/>
              <w:rPr>
                <w:rFonts w:ascii="Verdana" w:hAnsi="Verdana"/>
              </w:rPr>
            </w:pPr>
            <w:r w:rsidRPr="00537E31">
              <w:rPr>
                <w:rFonts w:ascii="Verdana" w:hAnsi="Verdana"/>
                <w:i/>
              </w:rPr>
              <w:t xml:space="preserve">Vraag m.b.t. aanpassingen a export </w:t>
            </w:r>
            <w:proofErr w:type="spellStart"/>
            <w:r w:rsidRPr="00537E31">
              <w:rPr>
                <w:rFonts w:ascii="Verdana" w:hAnsi="Verdana"/>
                <w:i/>
              </w:rPr>
              <w:t>to</w:t>
            </w:r>
            <w:proofErr w:type="spellEnd"/>
            <w:r w:rsidRPr="00537E31">
              <w:rPr>
                <w:rFonts w:ascii="Verdana" w:hAnsi="Verdana"/>
                <w:i/>
              </w:rPr>
              <w:t xml:space="preserve"> zip (gisteren)</w:t>
            </w:r>
          </w:p>
          <w:p w:rsidR="00537E31" w:rsidRPr="00537E31" w:rsidRDefault="00537E31" w:rsidP="00412952">
            <w:pPr>
              <w:spacing w:before="0" w:after="200" w:line="276" w:lineRule="auto"/>
              <w:contextualSpacing/>
              <w:rPr>
                <w:rFonts w:ascii="Calibri" w:hAnsi="Calibr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4961" w:type="dxa"/>
            <w:shd w:val="clear" w:color="auto" w:fill="D6E3BC" w:themeFill="accent3" w:themeFillTint="66"/>
          </w:tcPr>
          <w:p w:rsidR="00AD1044" w:rsidRDefault="00537E31" w:rsidP="00537E31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1/ Kay had ze teruggezet en Stefanie zou dit opnieuw laten testen</w:t>
            </w:r>
          </w:p>
          <w:p w:rsidR="00537E31" w:rsidRDefault="00537E31" w:rsidP="00537E31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2/ Cf. punt 9?</w:t>
            </w:r>
          </w:p>
          <w:p w:rsidR="00537E31" w:rsidRDefault="00537E31" w:rsidP="00537E31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3/ Cf. punt 9?</w:t>
            </w:r>
          </w:p>
          <w:p w:rsidR="00537E31" w:rsidRDefault="00537E31" w:rsidP="00537E31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4/ Cf. punt 7</w:t>
            </w:r>
          </w:p>
          <w:p w:rsidR="00537E31" w:rsidRDefault="00537E31" w:rsidP="00537E31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5/ Patch geïnstalleerd op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>preprod</w:t>
            </w:r>
            <w:proofErr w:type="spellEnd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en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>prod</w:t>
            </w:r>
            <w:proofErr w:type="spellEnd"/>
          </w:p>
          <w:p w:rsidR="00537E31" w:rsidRDefault="00537E31" w:rsidP="00537E31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6/ cf. punt 5.2</w:t>
            </w:r>
          </w:p>
          <w:p w:rsidR="00537E31" w:rsidRPr="00537E31" w:rsidRDefault="00537E31" w:rsidP="00537E31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</w:p>
        </w:tc>
      </w:tr>
      <w:tr w:rsidR="004A70F9" w:rsidTr="00AD1044">
        <w:tc>
          <w:tcPr>
            <w:tcW w:w="551" w:type="dxa"/>
            <w:shd w:val="clear" w:color="auto" w:fill="D6E3BC" w:themeFill="accent3" w:themeFillTint="66"/>
          </w:tcPr>
          <w:p w:rsidR="004A70F9" w:rsidRPr="00537E31" w:rsidRDefault="004A70F9" w:rsidP="00412952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8488" w:type="dxa"/>
            <w:shd w:val="clear" w:color="auto" w:fill="D6E3BC" w:themeFill="accent3" w:themeFillTint="66"/>
          </w:tcPr>
          <w:p w:rsidR="004A70F9" w:rsidRDefault="004A70F9" w:rsidP="00412952">
            <w:pPr>
              <w:spacing w:before="0" w:after="200" w:line="276" w:lineRule="auto"/>
              <w:contextualSpacing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4A70F9">
              <w:rPr>
                <w:rFonts w:ascii="Calibri" w:hAnsi="Calibri"/>
                <w:sz w:val="22"/>
                <w:szCs w:val="22"/>
                <w:lang w:val="nl-BE" w:eastAsia="en-US"/>
              </w:rPr>
              <w:t>Testbesturen &gt; aanpassing databank</w:t>
            </w:r>
          </w:p>
        </w:tc>
        <w:tc>
          <w:tcPr>
            <w:tcW w:w="4961" w:type="dxa"/>
            <w:shd w:val="clear" w:color="auto" w:fill="D6E3BC" w:themeFill="accent3" w:themeFillTint="66"/>
          </w:tcPr>
          <w:p w:rsidR="004A70F9" w:rsidRDefault="00F95996" w:rsidP="00537E31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Mario heeft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>insertstatements</w:t>
            </w:r>
            <w:proofErr w:type="spellEnd"/>
            <w:r>
              <w:rPr>
                <w:rFonts w:ascii="Calibri" w:hAnsi="Calibri"/>
                <w:sz w:val="22"/>
                <w:szCs w:val="22"/>
                <w:lang w:val="nl-BE" w:eastAsia="en-US"/>
              </w:rPr>
              <w:t xml:space="preserve"> in zijn testomgeving doorgestuurd.</w:t>
            </w:r>
          </w:p>
          <w:p w:rsidR="00F95996" w:rsidRDefault="00F95996" w:rsidP="00537E31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t>Veronique heeft info uit ACM/IDM doorgestuurd</w:t>
            </w:r>
          </w:p>
          <w:p w:rsidR="00F95996" w:rsidRPr="00631165" w:rsidRDefault="00F95996" w:rsidP="00631165">
            <w:pPr>
              <w:pStyle w:val="Lijstalinea"/>
              <w:numPr>
                <w:ilvl w:val="0"/>
                <w:numId w:val="27"/>
              </w:num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 w:rsidRPr="00631165">
              <w:rPr>
                <w:rFonts w:ascii="Calibri" w:hAnsi="Calibri"/>
                <w:sz w:val="22"/>
                <w:szCs w:val="22"/>
                <w:lang w:val="nl-BE" w:eastAsia="en-US"/>
              </w:rPr>
              <w:t>Te bekijken door Hannes en Guy en in te plannen</w:t>
            </w:r>
          </w:p>
          <w:p w:rsidR="00F95996" w:rsidRPr="00F95996" w:rsidRDefault="00F95996" w:rsidP="00F95996">
            <w:pPr>
              <w:spacing w:before="0" w:after="200" w:line="276" w:lineRule="auto"/>
              <w:rPr>
                <w:rFonts w:ascii="Calibri" w:hAnsi="Calibri"/>
                <w:sz w:val="22"/>
                <w:szCs w:val="22"/>
                <w:lang w:val="nl-BE" w:eastAsia="en-US"/>
              </w:rPr>
            </w:pPr>
            <w:r>
              <w:rPr>
                <w:rFonts w:ascii="Calibri" w:hAnsi="Calibri"/>
                <w:sz w:val="22"/>
                <w:szCs w:val="22"/>
                <w:lang w:val="nl-BE" w:eastAsia="en-US"/>
              </w:rPr>
              <w:object w:dxaOrig="1551" w:dyaOrig="1004">
                <v:shape id="_x0000_i1029" type="#_x0000_t75" style="width:50.25pt;height:33pt" o:ole="">
                  <v:imagedata r:id="rId20" o:title=""/>
                </v:shape>
                <o:OLEObject Type="Embed" ProgID="Package" ShapeID="_x0000_i1029" DrawAspect="Icon" ObjectID="_1456256047" r:id="rId21"/>
              </w:object>
            </w:r>
          </w:p>
        </w:tc>
      </w:tr>
    </w:tbl>
    <w:p w:rsidR="008F15AB" w:rsidRDefault="008F15AB" w:rsidP="003572DC">
      <w:pPr>
        <w:spacing w:before="0" w:after="200" w:line="276" w:lineRule="auto"/>
        <w:contextualSpacing/>
        <w:rPr>
          <w:rFonts w:ascii="Calibri" w:hAnsi="Calibri"/>
          <w:b/>
          <w:color w:val="548DD4"/>
          <w:sz w:val="22"/>
          <w:szCs w:val="22"/>
          <w:u w:val="single"/>
          <w:lang w:val="nl-BE" w:eastAsia="en-US"/>
        </w:rPr>
      </w:pPr>
    </w:p>
    <w:p w:rsidR="007F2DBB" w:rsidRDefault="007F2DBB" w:rsidP="003572DC">
      <w:pPr>
        <w:spacing w:before="0" w:after="200" w:line="276" w:lineRule="auto"/>
        <w:contextualSpacing/>
        <w:rPr>
          <w:rFonts w:ascii="Calibri" w:hAnsi="Calibri"/>
          <w:b/>
          <w:color w:val="548DD4"/>
          <w:sz w:val="22"/>
          <w:szCs w:val="22"/>
          <w:u w:val="single"/>
          <w:lang w:val="nl-BE" w:eastAsia="en-US"/>
        </w:rPr>
      </w:pPr>
    </w:p>
    <w:p w:rsidR="007F2DBB" w:rsidRDefault="007F2DBB" w:rsidP="003572DC">
      <w:pPr>
        <w:spacing w:before="0" w:after="200" w:line="276" w:lineRule="auto"/>
        <w:contextualSpacing/>
        <w:rPr>
          <w:rFonts w:ascii="Calibri" w:hAnsi="Calibri"/>
          <w:b/>
          <w:color w:val="548DD4"/>
          <w:sz w:val="22"/>
          <w:szCs w:val="22"/>
          <w:u w:val="single"/>
          <w:lang w:val="nl-BE" w:eastAsia="en-US"/>
        </w:rPr>
      </w:pPr>
    </w:p>
    <w:p w:rsidR="007F2DBB" w:rsidRDefault="007F2DBB" w:rsidP="003572DC">
      <w:pPr>
        <w:spacing w:before="0" w:after="200" w:line="276" w:lineRule="auto"/>
        <w:contextualSpacing/>
        <w:rPr>
          <w:rFonts w:ascii="Calibri" w:hAnsi="Calibri"/>
          <w:b/>
          <w:color w:val="548DD4"/>
          <w:sz w:val="22"/>
          <w:szCs w:val="22"/>
          <w:u w:val="single"/>
          <w:lang w:val="nl-BE" w:eastAsia="en-US"/>
        </w:rPr>
      </w:pPr>
    </w:p>
    <w:p w:rsidR="007F2DBB" w:rsidRDefault="007F2DBB" w:rsidP="003572DC">
      <w:pPr>
        <w:spacing w:before="0" w:after="200" w:line="276" w:lineRule="auto"/>
        <w:contextualSpacing/>
        <w:rPr>
          <w:rFonts w:ascii="Calibri" w:hAnsi="Calibri"/>
          <w:b/>
          <w:color w:val="548DD4"/>
          <w:sz w:val="22"/>
          <w:szCs w:val="22"/>
          <w:u w:val="single"/>
          <w:lang w:val="nl-BE" w:eastAsia="en-US"/>
        </w:rPr>
      </w:pPr>
    </w:p>
    <w:p w:rsidR="007F2DBB" w:rsidRDefault="007F2DBB" w:rsidP="003572DC">
      <w:pPr>
        <w:spacing w:before="0" w:after="200" w:line="276" w:lineRule="auto"/>
        <w:contextualSpacing/>
        <w:rPr>
          <w:rFonts w:ascii="Calibri" w:hAnsi="Calibri"/>
          <w:b/>
          <w:color w:val="548DD4"/>
          <w:sz w:val="22"/>
          <w:szCs w:val="22"/>
          <w:u w:val="single"/>
          <w:lang w:val="nl-BE" w:eastAsia="en-US"/>
        </w:rPr>
      </w:pPr>
    </w:p>
    <w:p w:rsidR="007F2DBB" w:rsidRDefault="007F2DBB" w:rsidP="003572DC">
      <w:pPr>
        <w:spacing w:before="0" w:after="200" w:line="276" w:lineRule="auto"/>
        <w:contextualSpacing/>
        <w:rPr>
          <w:rFonts w:ascii="Calibri" w:hAnsi="Calibri"/>
          <w:b/>
          <w:color w:val="548DD4"/>
          <w:sz w:val="22"/>
          <w:szCs w:val="22"/>
          <w:u w:val="single"/>
          <w:lang w:val="nl-BE" w:eastAsia="en-US"/>
        </w:rPr>
      </w:pPr>
      <w:bookmarkStart w:id="2" w:name="_GoBack"/>
      <w:bookmarkEnd w:id="2"/>
    </w:p>
    <w:p w:rsidR="007F2DBB" w:rsidRDefault="007F2DBB" w:rsidP="007F2DBB">
      <w:pPr>
        <w:spacing w:before="0" w:after="200" w:line="276" w:lineRule="auto"/>
        <w:contextualSpacing/>
        <w:rPr>
          <w:rFonts w:ascii="Calibri" w:hAnsi="Calibri"/>
          <w:b/>
          <w:color w:val="548DD4"/>
          <w:sz w:val="22"/>
          <w:szCs w:val="22"/>
          <w:u w:val="single"/>
          <w:lang w:val="nl-BE" w:eastAsia="en-US"/>
        </w:rPr>
      </w:pPr>
      <w:r>
        <w:rPr>
          <w:rFonts w:ascii="Calibri" w:hAnsi="Calibri"/>
          <w:b/>
          <w:color w:val="548DD4"/>
          <w:sz w:val="22"/>
          <w:szCs w:val="22"/>
          <w:u w:val="single"/>
          <w:lang w:val="nl-BE" w:eastAsia="en-US"/>
        </w:rPr>
        <w:lastRenderedPageBreak/>
        <w:t>Samenvattend 11/03/2013</w:t>
      </w:r>
    </w:p>
    <w:tbl>
      <w:tblPr>
        <w:tblStyle w:val="Tabelraster"/>
        <w:tblW w:w="14425" w:type="dxa"/>
        <w:tblLayout w:type="fixed"/>
        <w:tblLook w:val="04A0" w:firstRow="1" w:lastRow="0" w:firstColumn="1" w:lastColumn="0" w:noHBand="0" w:noVBand="1"/>
      </w:tblPr>
      <w:tblGrid>
        <w:gridCol w:w="1549"/>
        <w:gridCol w:w="1250"/>
        <w:gridCol w:w="5814"/>
        <w:gridCol w:w="3686"/>
        <w:gridCol w:w="1276"/>
        <w:gridCol w:w="850"/>
      </w:tblGrid>
      <w:tr w:rsidR="007F2DBB" w:rsidRPr="00F95996" w:rsidTr="007F2DBB">
        <w:tc>
          <w:tcPr>
            <w:tcW w:w="1549" w:type="dxa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b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b/>
                <w:color w:val="548DD4"/>
                <w:lang w:val="nl-BE" w:eastAsia="en-US"/>
              </w:rPr>
              <w:t>Wanneer</w:t>
            </w:r>
          </w:p>
        </w:tc>
        <w:tc>
          <w:tcPr>
            <w:tcW w:w="12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b/>
                <w:color w:val="548DD4"/>
              </w:rPr>
            </w:pPr>
          </w:p>
        </w:tc>
        <w:tc>
          <w:tcPr>
            <w:tcW w:w="5814" w:type="dxa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b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b/>
                <w:color w:val="548DD4"/>
                <w:lang w:val="nl-BE" w:eastAsia="en-US"/>
              </w:rPr>
              <w:t>Wat</w:t>
            </w:r>
          </w:p>
        </w:tc>
        <w:tc>
          <w:tcPr>
            <w:tcW w:w="3686" w:type="dxa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b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b/>
                <w:color w:val="548DD4"/>
                <w:lang w:val="nl-BE" w:eastAsia="en-US"/>
              </w:rPr>
              <w:t>Wie</w:t>
            </w:r>
          </w:p>
        </w:tc>
        <w:tc>
          <w:tcPr>
            <w:tcW w:w="1276" w:type="dxa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b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b/>
                <w:color w:val="548DD4"/>
                <w:lang w:val="nl-BE"/>
              </w:rPr>
              <w:t>Cf.</w:t>
            </w:r>
          </w:p>
        </w:tc>
        <w:tc>
          <w:tcPr>
            <w:tcW w:w="8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b/>
                <w:color w:val="548DD4"/>
              </w:rPr>
            </w:pPr>
            <w:r>
              <w:rPr>
                <w:rFonts w:asciiTheme="minorHAnsi" w:hAnsiTheme="minorHAnsi" w:cstheme="minorHAnsi"/>
                <w:b/>
                <w:color w:val="548DD4"/>
              </w:rPr>
              <w:t>Status</w:t>
            </w:r>
          </w:p>
        </w:tc>
      </w:tr>
      <w:tr w:rsidR="007F2DBB" w:rsidRPr="00F95996" w:rsidTr="007F2DBB">
        <w:tc>
          <w:tcPr>
            <w:tcW w:w="1549" w:type="dxa"/>
            <w:vMerge w:val="restart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>Week 10 maart</w:t>
            </w:r>
          </w:p>
        </w:tc>
        <w:tc>
          <w:tcPr>
            <w:tcW w:w="1250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5814" w:type="dxa"/>
            <w:shd w:val="clear" w:color="auto" w:fill="92D050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>Praktische voorbereiding release week 17 maart</w:t>
            </w:r>
          </w:p>
        </w:tc>
        <w:tc>
          <w:tcPr>
            <w:tcW w:w="3686" w:type="dxa"/>
            <w:shd w:val="clear" w:color="auto" w:fill="92D050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>Veronique</w:t>
            </w:r>
          </w:p>
        </w:tc>
        <w:tc>
          <w:tcPr>
            <w:tcW w:w="1276" w:type="dxa"/>
            <w:shd w:val="clear" w:color="auto" w:fill="92D050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5.1; 5.2; 5.6; 9</w:t>
            </w:r>
          </w:p>
        </w:tc>
        <w:tc>
          <w:tcPr>
            <w:tcW w:w="850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>
              <w:rPr>
                <w:rFonts w:asciiTheme="minorHAnsi" w:hAnsiTheme="minorHAnsi" w:cstheme="minorHAnsi"/>
                <w:color w:val="548DD4"/>
              </w:rPr>
              <w:t>OK</w:t>
            </w:r>
          </w:p>
        </w:tc>
      </w:tr>
      <w:tr w:rsidR="007F2DBB" w:rsidRPr="00F95996" w:rsidTr="007F2DBB">
        <w:tc>
          <w:tcPr>
            <w:tcW w:w="1549" w:type="dxa"/>
            <w:vMerge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1250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 w:rsidRPr="00F95996">
              <w:rPr>
                <w:rFonts w:asciiTheme="minorHAnsi" w:hAnsiTheme="minorHAnsi" w:cstheme="minorHAnsi"/>
                <w:color w:val="548DD4"/>
              </w:rPr>
              <w:t>Wo 12/03</w:t>
            </w:r>
          </w:p>
        </w:tc>
        <w:tc>
          <w:tcPr>
            <w:tcW w:w="5814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 w:rsidRPr="00F95996">
              <w:rPr>
                <w:rFonts w:asciiTheme="minorHAnsi" w:hAnsiTheme="minorHAnsi" w:cstheme="minorHAnsi"/>
                <w:color w:val="548DD4"/>
              </w:rPr>
              <w:t xml:space="preserve">Vergelijking servers </w:t>
            </w:r>
            <w:proofErr w:type="spellStart"/>
            <w:r w:rsidRPr="00F95996">
              <w:rPr>
                <w:rFonts w:asciiTheme="minorHAnsi" w:hAnsiTheme="minorHAnsi" w:cstheme="minorHAnsi"/>
                <w:color w:val="548DD4"/>
              </w:rPr>
              <w:t>prod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</w:rPr>
              <w:t>/</w:t>
            </w:r>
            <w:proofErr w:type="spellStart"/>
            <w:r w:rsidRPr="00F95996">
              <w:rPr>
                <w:rFonts w:asciiTheme="minorHAnsi" w:hAnsiTheme="minorHAnsi" w:cstheme="minorHAnsi"/>
                <w:color w:val="548DD4"/>
              </w:rPr>
              <w:t>t&amp;i</w:t>
            </w:r>
            <w:proofErr w:type="spellEnd"/>
          </w:p>
        </w:tc>
        <w:tc>
          <w:tcPr>
            <w:tcW w:w="3686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 w:rsidRPr="00F95996">
              <w:rPr>
                <w:rFonts w:asciiTheme="minorHAnsi" w:hAnsiTheme="minorHAnsi" w:cstheme="minorHAnsi"/>
                <w:color w:val="548DD4"/>
              </w:rPr>
              <w:t xml:space="preserve">HB (Bart </w:t>
            </w:r>
            <w:proofErr w:type="spellStart"/>
            <w:r w:rsidRPr="00F95996">
              <w:rPr>
                <w:rFonts w:asciiTheme="minorHAnsi" w:hAnsiTheme="minorHAnsi" w:cstheme="minorHAnsi"/>
                <w:color w:val="548DD4"/>
              </w:rPr>
              <w:t>Moeurs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</w:rPr>
              <w:t xml:space="preserve">), </w:t>
            </w:r>
            <w:proofErr w:type="spellStart"/>
            <w:r w:rsidRPr="00F95996">
              <w:rPr>
                <w:rFonts w:asciiTheme="minorHAnsi" w:hAnsiTheme="minorHAnsi" w:cstheme="minorHAnsi"/>
                <w:color w:val="548DD4"/>
              </w:rPr>
              <w:t>Arco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</w:rPr>
              <w:t xml:space="preserve"> (Dominique Beerts), ABB (Guy Van Oudenhove, Hannes Lombaert)</w:t>
            </w:r>
          </w:p>
        </w:tc>
        <w:tc>
          <w:tcPr>
            <w:tcW w:w="1276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4</w:t>
            </w:r>
          </w:p>
        </w:tc>
        <w:tc>
          <w:tcPr>
            <w:tcW w:w="850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>
              <w:rPr>
                <w:rFonts w:asciiTheme="minorHAnsi" w:hAnsiTheme="minorHAnsi" w:cstheme="minorHAnsi"/>
                <w:color w:val="548DD4"/>
              </w:rPr>
              <w:t>OK</w:t>
            </w:r>
          </w:p>
        </w:tc>
      </w:tr>
      <w:tr w:rsidR="007F2DBB" w:rsidRPr="00F95996" w:rsidTr="007F2DBB">
        <w:tc>
          <w:tcPr>
            <w:tcW w:w="1549" w:type="dxa"/>
            <w:vMerge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12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Do 12/03?</w:t>
            </w:r>
          </w:p>
        </w:tc>
        <w:tc>
          <w:tcPr>
            <w:tcW w:w="5814" w:type="dxa"/>
          </w:tcPr>
          <w:p w:rsidR="007F2DBB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Beslissing over verschillende </w:t>
            </w: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settings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&amp; afspraken met HB over uitvoering</w:t>
            </w:r>
          </w:p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>
              <w:rPr>
                <w:rFonts w:asciiTheme="minorHAnsi" w:hAnsiTheme="minorHAnsi" w:cstheme="minorHAnsi"/>
                <w:color w:val="548DD4"/>
                <w:lang w:val="nl-BE"/>
              </w:rPr>
              <w:t>Plannen installatie loket in T&amp;I</w:t>
            </w:r>
          </w:p>
        </w:tc>
        <w:tc>
          <w:tcPr>
            <w:tcW w:w="368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ABB (IT)</w:t>
            </w:r>
          </w:p>
        </w:tc>
        <w:tc>
          <w:tcPr>
            <w:tcW w:w="127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4</w:t>
            </w:r>
          </w:p>
        </w:tc>
        <w:tc>
          <w:tcPr>
            <w:tcW w:w="8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12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5814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 w:rsidRPr="00F95996">
              <w:rPr>
                <w:rFonts w:asciiTheme="minorHAnsi" w:hAnsiTheme="minorHAnsi" w:cstheme="minorHAnsi"/>
                <w:color w:val="548DD4"/>
              </w:rPr>
              <w:t>Testen Export</w:t>
            </w:r>
          </w:p>
        </w:tc>
        <w:tc>
          <w:tcPr>
            <w:tcW w:w="3686" w:type="dxa"/>
          </w:tcPr>
          <w:p w:rsidR="007F2DBB" w:rsidRPr="00242F85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242F85">
              <w:rPr>
                <w:rFonts w:asciiTheme="minorHAnsi" w:hAnsiTheme="minorHAnsi" w:cstheme="minorHAnsi"/>
                <w:color w:val="548DD4"/>
                <w:lang w:val="nl-BE"/>
              </w:rPr>
              <w:t xml:space="preserve">ABB (IT) </w:t>
            </w:r>
            <w:proofErr w:type="spellStart"/>
            <w:r w:rsidRPr="00242F85">
              <w:rPr>
                <w:rFonts w:asciiTheme="minorHAnsi" w:hAnsiTheme="minorHAnsi" w:cstheme="minorHAnsi"/>
                <w:color w:val="548DD4"/>
                <w:lang w:val="nl-BE"/>
              </w:rPr>
              <w:t>ism</w:t>
            </w:r>
            <w:proofErr w:type="spellEnd"/>
            <w:r w:rsidRPr="00242F85">
              <w:rPr>
                <w:rFonts w:asciiTheme="minorHAnsi" w:hAnsiTheme="minorHAnsi" w:cstheme="minorHAnsi"/>
                <w:color w:val="548DD4"/>
                <w:lang w:val="nl-BE"/>
              </w:rPr>
              <w:t xml:space="preserve"> met BBC (Katja), helpdesk Binnenland (Pieter en Tommy) en Mario P</w:t>
            </w:r>
          </w:p>
        </w:tc>
        <w:tc>
          <w:tcPr>
            <w:tcW w:w="127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</w:rPr>
              <w:t xml:space="preserve"> 5.2</w:t>
            </w:r>
          </w:p>
        </w:tc>
        <w:tc>
          <w:tcPr>
            <w:tcW w:w="8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  <w:shd w:val="clear" w:color="auto" w:fill="auto"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  <w:tc>
          <w:tcPr>
            <w:tcW w:w="1250" w:type="dxa"/>
            <w:shd w:val="clear" w:color="auto" w:fill="auto"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  <w:tc>
          <w:tcPr>
            <w:tcW w:w="5814" w:type="dxa"/>
            <w:shd w:val="clear" w:color="auto" w:fill="auto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</w:rPr>
            </w:pPr>
            <w:r>
              <w:rPr>
                <w:rFonts w:cstheme="minorHAnsi"/>
                <w:color w:val="548DD4"/>
              </w:rPr>
              <w:t>ASCII-code aanpassen (@ =&gt; ||)</w:t>
            </w:r>
          </w:p>
        </w:tc>
        <w:tc>
          <w:tcPr>
            <w:tcW w:w="3686" w:type="dxa"/>
            <w:shd w:val="clear" w:color="auto" w:fill="auto"/>
          </w:tcPr>
          <w:p w:rsidR="007F2DBB" w:rsidRDefault="007F2DBB" w:rsidP="00860AD1">
            <w:pPr>
              <w:contextualSpacing/>
              <w:rPr>
                <w:rFonts w:cstheme="minorHAnsi"/>
                <w:color w:val="548DD4"/>
              </w:rPr>
            </w:pPr>
            <w:proofErr w:type="spellStart"/>
            <w:r>
              <w:rPr>
                <w:rFonts w:cstheme="minorHAnsi"/>
                <w:color w:val="548DD4"/>
              </w:rPr>
              <w:t>Arco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7F2DBB" w:rsidRDefault="007F2DBB" w:rsidP="00860AD1">
            <w:pPr>
              <w:contextualSpacing/>
              <w:rPr>
                <w:rFonts w:cstheme="minorHAnsi"/>
                <w:color w:val="548DD4"/>
              </w:rPr>
            </w:pPr>
            <w:proofErr w:type="spellStart"/>
            <w:r>
              <w:rPr>
                <w:rFonts w:cstheme="minorHAnsi"/>
                <w:color w:val="548DD4"/>
              </w:rPr>
              <w:t>Pnt</w:t>
            </w:r>
            <w:proofErr w:type="spellEnd"/>
            <w:r>
              <w:rPr>
                <w:rFonts w:cstheme="minorHAnsi"/>
                <w:color w:val="548DD4"/>
              </w:rPr>
              <w:t xml:space="preserve"> 5.1</w:t>
            </w:r>
          </w:p>
        </w:tc>
        <w:tc>
          <w:tcPr>
            <w:tcW w:w="850" w:type="dxa"/>
            <w:shd w:val="clear" w:color="auto" w:fill="auto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  <w:shd w:val="clear" w:color="auto" w:fill="auto"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  <w:tc>
          <w:tcPr>
            <w:tcW w:w="1250" w:type="dxa"/>
            <w:shd w:val="clear" w:color="auto" w:fill="auto"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  <w:tc>
          <w:tcPr>
            <w:tcW w:w="5814" w:type="dxa"/>
            <w:shd w:val="clear" w:color="auto" w:fill="auto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  <w:r w:rsidRPr="00242F85">
              <w:rPr>
                <w:rFonts w:cstheme="minorHAnsi"/>
                <w:color w:val="548DD4"/>
                <w:lang w:val="nl-BE"/>
              </w:rPr>
              <w:t xml:space="preserve">Datum vastleggen voor overleg </w:t>
            </w:r>
            <w:proofErr w:type="spellStart"/>
            <w:r w:rsidRPr="00242F85">
              <w:rPr>
                <w:rFonts w:cstheme="minorHAnsi"/>
                <w:color w:val="548DD4"/>
                <w:lang w:val="nl-BE"/>
              </w:rPr>
              <w:t>ivm</w:t>
            </w:r>
            <w:proofErr w:type="spellEnd"/>
            <w:r w:rsidRPr="00242F85">
              <w:rPr>
                <w:rFonts w:cstheme="minorHAnsi"/>
                <w:color w:val="548DD4"/>
                <w:lang w:val="nl-BE"/>
              </w:rPr>
              <w:t xml:space="preserve"> richtlijnen</w:t>
            </w:r>
          </w:p>
        </w:tc>
        <w:tc>
          <w:tcPr>
            <w:tcW w:w="3686" w:type="dxa"/>
            <w:shd w:val="clear" w:color="auto" w:fill="auto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  <w:r>
              <w:rPr>
                <w:rFonts w:cstheme="minorHAnsi"/>
                <w:color w:val="548DD4"/>
                <w:lang w:val="nl-BE"/>
              </w:rPr>
              <w:t>Tom, Hannes, Kay, Bart</w:t>
            </w:r>
          </w:p>
        </w:tc>
        <w:tc>
          <w:tcPr>
            <w:tcW w:w="1276" w:type="dxa"/>
            <w:shd w:val="clear" w:color="auto" w:fill="auto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  <w:proofErr w:type="spellStart"/>
            <w:r>
              <w:rPr>
                <w:rFonts w:cstheme="minorHAnsi"/>
                <w:color w:val="548DD4"/>
                <w:lang w:val="nl-BE"/>
              </w:rPr>
              <w:t>Pnt</w:t>
            </w:r>
            <w:proofErr w:type="spellEnd"/>
            <w:r>
              <w:rPr>
                <w:rFonts w:cstheme="minorHAnsi"/>
                <w:color w:val="548DD4"/>
                <w:lang w:val="nl-BE"/>
              </w:rPr>
              <w:t xml:space="preserve"> 2/3</w:t>
            </w:r>
          </w:p>
        </w:tc>
        <w:tc>
          <w:tcPr>
            <w:tcW w:w="850" w:type="dxa"/>
            <w:shd w:val="clear" w:color="auto" w:fill="auto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  <w:shd w:val="clear" w:color="auto" w:fill="92D050"/>
          </w:tcPr>
          <w:p w:rsidR="007F2DBB" w:rsidRPr="00242F85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</w:p>
        </w:tc>
        <w:tc>
          <w:tcPr>
            <w:tcW w:w="1250" w:type="dxa"/>
            <w:shd w:val="clear" w:color="auto" w:fill="92D050"/>
          </w:tcPr>
          <w:p w:rsidR="007F2DBB" w:rsidRPr="00242F85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</w:p>
        </w:tc>
        <w:tc>
          <w:tcPr>
            <w:tcW w:w="5814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 w:rsidRPr="00F95996">
              <w:rPr>
                <w:rFonts w:asciiTheme="minorHAnsi" w:hAnsiTheme="minorHAnsi" w:cstheme="minorHAnsi"/>
                <w:color w:val="548DD4"/>
              </w:rPr>
              <w:t>Testen AGB in loket BBC DR</w:t>
            </w:r>
          </w:p>
        </w:tc>
        <w:tc>
          <w:tcPr>
            <w:tcW w:w="3686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 w:rsidRPr="00F95996">
              <w:rPr>
                <w:rFonts w:asciiTheme="minorHAnsi" w:hAnsiTheme="minorHAnsi" w:cstheme="minorHAnsi"/>
                <w:color w:val="548DD4"/>
              </w:rPr>
              <w:t>ABB (BBC)</w:t>
            </w:r>
          </w:p>
        </w:tc>
        <w:tc>
          <w:tcPr>
            <w:tcW w:w="1276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</w:rPr>
              <w:t xml:space="preserve"> 5.6</w:t>
            </w:r>
          </w:p>
        </w:tc>
        <w:tc>
          <w:tcPr>
            <w:tcW w:w="850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>
              <w:rPr>
                <w:rFonts w:asciiTheme="minorHAnsi" w:hAnsiTheme="minorHAnsi" w:cstheme="minorHAnsi"/>
                <w:color w:val="548DD4"/>
              </w:rPr>
              <w:t>OK</w:t>
            </w:r>
          </w:p>
        </w:tc>
      </w:tr>
      <w:tr w:rsidR="007F2DBB" w:rsidRPr="00F95996" w:rsidTr="007F2DBB">
        <w:tc>
          <w:tcPr>
            <w:tcW w:w="1549" w:type="dxa"/>
            <w:vMerge/>
            <w:shd w:val="clear" w:color="auto" w:fill="92D050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</w:p>
        </w:tc>
        <w:tc>
          <w:tcPr>
            <w:tcW w:w="1250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5814" w:type="dxa"/>
            <w:shd w:val="clear" w:color="auto" w:fill="92D050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>Handleiding</w:t>
            </w: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gebruikersbeheer AGB/APB</w:t>
            </w:r>
          </w:p>
        </w:tc>
        <w:tc>
          <w:tcPr>
            <w:tcW w:w="3686" w:type="dxa"/>
            <w:shd w:val="clear" w:color="auto" w:fill="92D050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Tommy/Pieter</w:t>
            </w:r>
          </w:p>
        </w:tc>
        <w:tc>
          <w:tcPr>
            <w:tcW w:w="1276" w:type="dxa"/>
            <w:shd w:val="clear" w:color="auto" w:fill="92D050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5.6</w:t>
            </w:r>
          </w:p>
        </w:tc>
        <w:tc>
          <w:tcPr>
            <w:tcW w:w="850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>
              <w:rPr>
                <w:rFonts w:asciiTheme="minorHAnsi" w:hAnsiTheme="minorHAnsi" w:cstheme="minorHAnsi"/>
                <w:color w:val="548DD4"/>
              </w:rPr>
              <w:t>OK</w:t>
            </w:r>
          </w:p>
        </w:tc>
      </w:tr>
      <w:tr w:rsidR="007F2DBB" w:rsidRPr="00F95996" w:rsidTr="007F2DBB">
        <w:tc>
          <w:tcPr>
            <w:tcW w:w="1549" w:type="dxa"/>
            <w:vMerge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1250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5814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Uitklaren communicatie </w:t>
            </w: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ivm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toegang AGB tot loket BBC DR (kwartaalrapportering)</w:t>
            </w:r>
          </w:p>
        </w:tc>
        <w:tc>
          <w:tcPr>
            <w:tcW w:w="3686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Veronique met BBC (rekening houden met stuurgroep programma)</w:t>
            </w:r>
          </w:p>
        </w:tc>
        <w:tc>
          <w:tcPr>
            <w:tcW w:w="1276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5.6</w:t>
            </w:r>
          </w:p>
        </w:tc>
        <w:tc>
          <w:tcPr>
            <w:tcW w:w="850" w:type="dxa"/>
            <w:shd w:val="clear" w:color="auto" w:fill="92D050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>
              <w:rPr>
                <w:rFonts w:asciiTheme="minorHAnsi" w:hAnsiTheme="minorHAnsi" w:cstheme="minorHAnsi"/>
                <w:color w:val="548DD4"/>
                <w:lang w:val="nl-BE"/>
              </w:rPr>
              <w:t>OK</w:t>
            </w:r>
          </w:p>
        </w:tc>
      </w:tr>
      <w:tr w:rsidR="007F2DBB" w:rsidRPr="00F95996" w:rsidTr="007F2DBB">
        <w:tc>
          <w:tcPr>
            <w:tcW w:w="1549" w:type="dxa"/>
            <w:vMerge w:val="restart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>Week 17 maart</w:t>
            </w:r>
          </w:p>
        </w:tc>
        <w:tc>
          <w:tcPr>
            <w:tcW w:w="12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5814" w:type="dxa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Oplevering 1</w:t>
            </w:r>
            <w:r w:rsidRPr="00F95996">
              <w:rPr>
                <w:rFonts w:asciiTheme="minorHAnsi" w:hAnsiTheme="minorHAnsi" w:cstheme="minorHAnsi"/>
                <w:color w:val="548DD4"/>
                <w:vertAlign w:val="superscript"/>
                <w:lang w:val="nl-BE"/>
              </w:rPr>
              <w:t>e</w:t>
            </w: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versie documentatie</w:t>
            </w:r>
          </w:p>
        </w:tc>
        <w:tc>
          <w:tcPr>
            <w:tcW w:w="3686" w:type="dxa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</w:p>
        </w:tc>
        <w:tc>
          <w:tcPr>
            <w:tcW w:w="1276" w:type="dxa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2</w:t>
            </w:r>
          </w:p>
        </w:tc>
        <w:tc>
          <w:tcPr>
            <w:tcW w:w="8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  <w:tc>
          <w:tcPr>
            <w:tcW w:w="1250" w:type="dxa"/>
          </w:tcPr>
          <w:p w:rsidR="007F2DBB" w:rsidRDefault="007F2DBB" w:rsidP="00860AD1">
            <w:pPr>
              <w:contextualSpacing/>
              <w:rPr>
                <w:rFonts w:cstheme="minorHAnsi"/>
                <w:color w:val="548DD4"/>
              </w:rPr>
            </w:pPr>
            <w:r>
              <w:rPr>
                <w:rFonts w:cstheme="minorHAnsi"/>
                <w:color w:val="548DD4"/>
              </w:rPr>
              <w:t>17/3</w:t>
            </w:r>
          </w:p>
        </w:tc>
        <w:tc>
          <w:tcPr>
            <w:tcW w:w="5814" w:type="dxa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  <w:r w:rsidRPr="00242F85">
              <w:rPr>
                <w:rFonts w:cstheme="minorHAnsi"/>
                <w:color w:val="548DD4"/>
                <w:lang w:val="nl-BE"/>
              </w:rPr>
              <w:t xml:space="preserve">Testen ASCII na </w:t>
            </w:r>
            <w:proofErr w:type="spellStart"/>
            <w:r>
              <w:rPr>
                <w:rFonts w:cstheme="minorHAnsi"/>
                <w:color w:val="548DD4"/>
                <w:lang w:val="nl-BE"/>
              </w:rPr>
              <w:t>aangepassing</w:t>
            </w:r>
            <w:proofErr w:type="spellEnd"/>
            <w:r w:rsidRPr="00242F85">
              <w:rPr>
                <w:rFonts w:cstheme="minorHAnsi"/>
                <w:color w:val="548DD4"/>
                <w:lang w:val="nl-BE"/>
              </w:rPr>
              <w:t xml:space="preserve"> code</w:t>
            </w:r>
          </w:p>
        </w:tc>
        <w:tc>
          <w:tcPr>
            <w:tcW w:w="3686" w:type="dxa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</w:rPr>
            </w:pPr>
            <w:r>
              <w:rPr>
                <w:rFonts w:cstheme="minorHAnsi"/>
                <w:color w:val="548DD4"/>
              </w:rPr>
              <w:t>ABB-IT (Chris)</w:t>
            </w:r>
          </w:p>
        </w:tc>
        <w:tc>
          <w:tcPr>
            <w:tcW w:w="1276" w:type="dxa"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  <w:proofErr w:type="spellStart"/>
            <w:r>
              <w:rPr>
                <w:rFonts w:cstheme="minorHAnsi"/>
                <w:color w:val="548DD4"/>
              </w:rPr>
              <w:t>Pnt</w:t>
            </w:r>
            <w:proofErr w:type="spellEnd"/>
            <w:r>
              <w:rPr>
                <w:rFonts w:cstheme="minorHAnsi"/>
                <w:color w:val="548DD4"/>
              </w:rPr>
              <w:t xml:space="preserve"> 5.1</w:t>
            </w:r>
          </w:p>
        </w:tc>
        <w:tc>
          <w:tcPr>
            <w:tcW w:w="850" w:type="dxa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  <w:tc>
          <w:tcPr>
            <w:tcW w:w="1250" w:type="dxa"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  <w:r>
              <w:rPr>
                <w:rFonts w:cstheme="minorHAnsi"/>
                <w:color w:val="548DD4"/>
              </w:rPr>
              <w:t>17/3</w:t>
            </w:r>
          </w:p>
        </w:tc>
        <w:tc>
          <w:tcPr>
            <w:tcW w:w="5814" w:type="dxa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  <w:r w:rsidRPr="00242F85">
              <w:rPr>
                <w:rFonts w:cstheme="minorHAnsi"/>
                <w:color w:val="548DD4"/>
                <w:lang w:val="nl-BE"/>
              </w:rPr>
              <w:t>Deadline voor beslissing over volgende punten in release:</w:t>
            </w:r>
          </w:p>
          <w:p w:rsidR="007F2DBB" w:rsidRDefault="007F2DBB" w:rsidP="007F2DBB">
            <w:pPr>
              <w:pStyle w:val="Lijstalinea"/>
              <w:numPr>
                <w:ilvl w:val="0"/>
                <w:numId w:val="31"/>
              </w:numPr>
              <w:spacing w:before="0" w:after="0" w:line="240" w:lineRule="auto"/>
              <w:rPr>
                <w:rFonts w:cstheme="minorHAnsi"/>
                <w:color w:val="548DD4"/>
                <w:lang w:val="nl-BE"/>
              </w:rPr>
            </w:pPr>
            <w:r>
              <w:rPr>
                <w:rFonts w:cstheme="minorHAnsi"/>
                <w:color w:val="548DD4"/>
                <w:lang w:val="nl-BE"/>
              </w:rPr>
              <w:t>ASCII</w:t>
            </w:r>
          </w:p>
          <w:p w:rsidR="007F2DBB" w:rsidRPr="00242F85" w:rsidRDefault="007F2DBB" w:rsidP="007F2DBB">
            <w:pPr>
              <w:pStyle w:val="Lijstalinea"/>
              <w:numPr>
                <w:ilvl w:val="0"/>
                <w:numId w:val="31"/>
              </w:numPr>
              <w:spacing w:before="0" w:after="0" w:line="240" w:lineRule="auto"/>
              <w:rPr>
                <w:rFonts w:ascii="Calibri" w:hAnsi="Calibri" w:cstheme="minorHAnsi"/>
                <w:color w:val="548DD4"/>
                <w:lang w:val="nl-BE"/>
              </w:rPr>
            </w:pPr>
            <w:r>
              <w:rPr>
                <w:rFonts w:cstheme="minorHAnsi"/>
                <w:color w:val="548DD4"/>
                <w:lang w:val="nl-BE"/>
              </w:rPr>
              <w:t xml:space="preserve">Export </w:t>
            </w:r>
            <w:proofErr w:type="spellStart"/>
            <w:r>
              <w:rPr>
                <w:rFonts w:cstheme="minorHAnsi"/>
                <w:color w:val="548DD4"/>
                <w:lang w:val="nl-BE"/>
              </w:rPr>
              <w:t>to</w:t>
            </w:r>
            <w:proofErr w:type="spellEnd"/>
            <w:r>
              <w:rPr>
                <w:rFonts w:cstheme="minorHAnsi"/>
                <w:color w:val="548DD4"/>
                <w:lang w:val="nl-BE"/>
              </w:rPr>
              <w:t xml:space="preserve"> zip</w:t>
            </w:r>
          </w:p>
        </w:tc>
        <w:tc>
          <w:tcPr>
            <w:tcW w:w="3686" w:type="dxa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</w:p>
        </w:tc>
        <w:tc>
          <w:tcPr>
            <w:tcW w:w="1276" w:type="dxa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5.1; 5.2</w:t>
            </w:r>
          </w:p>
        </w:tc>
        <w:tc>
          <w:tcPr>
            <w:tcW w:w="850" w:type="dxa"/>
          </w:tcPr>
          <w:p w:rsidR="007F2DBB" w:rsidRPr="00242F85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</w:p>
        </w:tc>
        <w:tc>
          <w:tcPr>
            <w:tcW w:w="1250" w:type="dxa"/>
          </w:tcPr>
          <w:p w:rsidR="007F2DBB" w:rsidRPr="00242F85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</w:p>
        </w:tc>
        <w:tc>
          <w:tcPr>
            <w:tcW w:w="5814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>Release</w:t>
            </w:r>
          </w:p>
        </w:tc>
        <w:tc>
          <w:tcPr>
            <w:tcW w:w="3686" w:type="dxa"/>
          </w:tcPr>
          <w:p w:rsidR="007F2DBB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proofErr w:type="spellStart"/>
            <w:r>
              <w:rPr>
                <w:rFonts w:asciiTheme="minorHAnsi" w:hAnsiTheme="minorHAnsi" w:cstheme="minorHAnsi"/>
                <w:color w:val="548DD4"/>
                <w:lang w:val="nl-BE"/>
              </w:rPr>
              <w:t>Arco</w:t>
            </w:r>
            <w:proofErr w:type="spellEnd"/>
          </w:p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>
              <w:rPr>
                <w:rFonts w:asciiTheme="minorHAnsi" w:hAnsiTheme="minorHAnsi" w:cstheme="minorHAnsi"/>
                <w:color w:val="548DD4"/>
                <w:lang w:val="nl-BE"/>
              </w:rPr>
              <w:t>(opgelet: coördinatie met IT, helpdesk Binnenland en BBC)</w:t>
            </w:r>
          </w:p>
        </w:tc>
        <w:tc>
          <w:tcPr>
            <w:tcW w:w="127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5.1; 5.2; 5.6; 9</w:t>
            </w:r>
          </w:p>
        </w:tc>
        <w:tc>
          <w:tcPr>
            <w:tcW w:w="8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  <w:tc>
          <w:tcPr>
            <w:tcW w:w="1250" w:type="dxa"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  <w:tc>
          <w:tcPr>
            <w:tcW w:w="5814" w:type="dxa"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  <w:r>
              <w:rPr>
                <w:rFonts w:cstheme="minorHAnsi"/>
                <w:color w:val="548DD4"/>
              </w:rPr>
              <w:t>Testen loketten na release</w:t>
            </w:r>
          </w:p>
        </w:tc>
        <w:tc>
          <w:tcPr>
            <w:tcW w:w="3686" w:type="dxa"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  <w:r>
              <w:rPr>
                <w:rFonts w:cstheme="minorHAnsi"/>
                <w:color w:val="548DD4"/>
              </w:rPr>
              <w:t>Helpdesk Binnenland en BBC</w:t>
            </w:r>
          </w:p>
        </w:tc>
        <w:tc>
          <w:tcPr>
            <w:tcW w:w="1276" w:type="dxa"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5.1; 5.2; 5.6; 9</w:t>
            </w:r>
          </w:p>
        </w:tc>
        <w:tc>
          <w:tcPr>
            <w:tcW w:w="850" w:type="dxa"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</w:tcPr>
          <w:p w:rsidR="007F2DBB" w:rsidRPr="00F95996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  <w:tc>
          <w:tcPr>
            <w:tcW w:w="1250" w:type="dxa"/>
          </w:tcPr>
          <w:p w:rsidR="007F2DBB" w:rsidRPr="00096F4B" w:rsidRDefault="007F2DBB" w:rsidP="00860AD1">
            <w:pPr>
              <w:contextualSpacing/>
              <w:rPr>
                <w:rFonts w:cstheme="minorHAnsi"/>
                <w:color w:val="548DD4"/>
              </w:rPr>
            </w:pPr>
          </w:p>
        </w:tc>
        <w:tc>
          <w:tcPr>
            <w:tcW w:w="5814" w:type="dxa"/>
          </w:tcPr>
          <w:p w:rsidR="007F2DBB" w:rsidRPr="00096F4B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  <w:r w:rsidRPr="00096F4B">
              <w:rPr>
                <w:rFonts w:cstheme="minorHAnsi"/>
                <w:color w:val="548DD4"/>
                <w:lang w:val="nl-BE"/>
              </w:rPr>
              <w:t>Publicatie handleiding gebruikersbeheer PVO op website</w:t>
            </w:r>
          </w:p>
        </w:tc>
        <w:tc>
          <w:tcPr>
            <w:tcW w:w="3686" w:type="dxa"/>
          </w:tcPr>
          <w:p w:rsidR="007F2DBB" w:rsidRPr="00096F4B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  <w:proofErr w:type="spellStart"/>
            <w:r>
              <w:rPr>
                <w:rFonts w:cstheme="minorHAnsi"/>
                <w:color w:val="548DD4"/>
                <w:lang w:val="nl-BE"/>
              </w:rPr>
              <w:t>Communicatiecel</w:t>
            </w:r>
            <w:proofErr w:type="spellEnd"/>
            <w:r>
              <w:rPr>
                <w:rFonts w:cstheme="minorHAnsi"/>
                <w:color w:val="548DD4"/>
                <w:lang w:val="nl-BE"/>
              </w:rPr>
              <w:t xml:space="preserve"> (op instructie van helpdesk Binnenland)</w:t>
            </w:r>
          </w:p>
        </w:tc>
        <w:tc>
          <w:tcPr>
            <w:tcW w:w="1276" w:type="dxa"/>
          </w:tcPr>
          <w:p w:rsidR="007F2DBB" w:rsidRPr="00096F4B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  <w:proofErr w:type="spellStart"/>
            <w:r>
              <w:rPr>
                <w:rFonts w:cstheme="minorHAnsi"/>
                <w:color w:val="548DD4"/>
                <w:lang w:val="nl-BE"/>
              </w:rPr>
              <w:t>Pnt</w:t>
            </w:r>
            <w:proofErr w:type="spellEnd"/>
            <w:r>
              <w:rPr>
                <w:rFonts w:cstheme="minorHAnsi"/>
                <w:color w:val="548DD4"/>
                <w:lang w:val="nl-BE"/>
              </w:rPr>
              <w:t xml:space="preserve"> 5.6</w:t>
            </w:r>
          </w:p>
        </w:tc>
        <w:tc>
          <w:tcPr>
            <w:tcW w:w="850" w:type="dxa"/>
          </w:tcPr>
          <w:p w:rsidR="007F2DBB" w:rsidRPr="00096F4B" w:rsidRDefault="007F2DBB" w:rsidP="00860AD1">
            <w:pPr>
              <w:contextualSpacing/>
              <w:rPr>
                <w:rFonts w:cstheme="minorHAnsi"/>
                <w:color w:val="548DD4"/>
                <w:lang w:val="nl-BE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</w:p>
        </w:tc>
        <w:tc>
          <w:tcPr>
            <w:tcW w:w="1250" w:type="dxa"/>
          </w:tcPr>
          <w:p w:rsidR="007F2DBB" w:rsidRPr="00096F4B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</w:p>
        </w:tc>
        <w:tc>
          <w:tcPr>
            <w:tcW w:w="5814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Aanpassing </w:t>
            </w: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settings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(degene die moeten wijzigen op T&amp;I)</w:t>
            </w:r>
          </w:p>
        </w:tc>
        <w:tc>
          <w:tcPr>
            <w:tcW w:w="368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HB</w:t>
            </w:r>
          </w:p>
        </w:tc>
        <w:tc>
          <w:tcPr>
            <w:tcW w:w="127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4</w:t>
            </w:r>
          </w:p>
        </w:tc>
        <w:tc>
          <w:tcPr>
            <w:tcW w:w="8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12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5814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Testrun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installatie loketten op T&amp;I</w:t>
            </w:r>
          </w:p>
        </w:tc>
        <w:tc>
          <w:tcPr>
            <w:tcW w:w="368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Arco</w:t>
            </w:r>
            <w:proofErr w:type="spellEnd"/>
            <w:r>
              <w:rPr>
                <w:rFonts w:asciiTheme="minorHAnsi" w:hAnsiTheme="minorHAnsi" w:cstheme="minorHAnsi"/>
                <w:color w:val="548DD4"/>
                <w:lang w:val="nl-BE"/>
              </w:rPr>
              <w:t xml:space="preserve"> (Kay) en Guy</w:t>
            </w:r>
          </w:p>
        </w:tc>
        <w:tc>
          <w:tcPr>
            <w:tcW w:w="127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</w:rPr>
              <w:t xml:space="preserve"> 4</w:t>
            </w:r>
          </w:p>
        </w:tc>
        <w:tc>
          <w:tcPr>
            <w:tcW w:w="8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</w:tr>
      <w:tr w:rsidR="007F2DBB" w:rsidRPr="00F95996" w:rsidTr="007F2DBB">
        <w:tc>
          <w:tcPr>
            <w:tcW w:w="1549" w:type="dxa"/>
            <w:vMerge w:val="restart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>Week 24 maart</w:t>
            </w:r>
          </w:p>
        </w:tc>
        <w:tc>
          <w:tcPr>
            <w:tcW w:w="12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5814" w:type="dxa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 xml:space="preserve">Overleg </w:t>
            </w: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>ivm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 xml:space="preserve"> kwaliteitseisen</w:t>
            </w:r>
          </w:p>
        </w:tc>
        <w:tc>
          <w:tcPr>
            <w:tcW w:w="3686" w:type="dxa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>Arco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 w:eastAsia="en-US"/>
              </w:rPr>
              <w:t>, ABB</w:t>
            </w:r>
          </w:p>
        </w:tc>
        <w:tc>
          <w:tcPr>
            <w:tcW w:w="1276" w:type="dxa"/>
          </w:tcPr>
          <w:p w:rsidR="007F2DBB" w:rsidRPr="00F95996" w:rsidRDefault="007F2DBB" w:rsidP="00860AD1">
            <w:pPr>
              <w:spacing w:before="0" w:after="200" w:line="276" w:lineRule="auto"/>
              <w:contextualSpacing/>
              <w:rPr>
                <w:rFonts w:asciiTheme="minorHAnsi" w:hAnsiTheme="minorHAnsi" w:cstheme="minorHAnsi"/>
                <w:color w:val="548DD4"/>
                <w:lang w:val="nl-BE" w:eastAsia="en-US"/>
              </w:rPr>
            </w:pP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Pnt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2/3</w:t>
            </w:r>
          </w:p>
        </w:tc>
        <w:tc>
          <w:tcPr>
            <w:tcW w:w="8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</w:tr>
      <w:tr w:rsidR="007F2DBB" w:rsidRPr="00F95996" w:rsidTr="007F2DBB">
        <w:tc>
          <w:tcPr>
            <w:tcW w:w="1549" w:type="dxa"/>
            <w:vMerge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  <w:tc>
          <w:tcPr>
            <w:tcW w:w="12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 w:rsidRPr="00F95996">
              <w:rPr>
                <w:rFonts w:asciiTheme="minorHAnsi" w:hAnsiTheme="minorHAnsi" w:cstheme="minorHAnsi"/>
                <w:color w:val="548DD4"/>
              </w:rPr>
              <w:t>Ma 24/03</w:t>
            </w:r>
          </w:p>
        </w:tc>
        <w:tc>
          <w:tcPr>
            <w:tcW w:w="5814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Laatste datum voor </w:t>
            </w: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testrun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kopie loketten op T&amp;I </w:t>
            </w:r>
            <w:proofErr w:type="spellStart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ifv</w:t>
            </w:r>
            <w:proofErr w:type="spellEnd"/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 xml:space="preserve"> deadline 1/4</w:t>
            </w:r>
          </w:p>
        </w:tc>
        <w:tc>
          <w:tcPr>
            <w:tcW w:w="368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</w:p>
        </w:tc>
        <w:tc>
          <w:tcPr>
            <w:tcW w:w="127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Punt 4</w:t>
            </w:r>
          </w:p>
        </w:tc>
        <w:tc>
          <w:tcPr>
            <w:tcW w:w="8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</w:p>
        </w:tc>
      </w:tr>
      <w:tr w:rsidR="007F2DBB" w:rsidRPr="00F95996" w:rsidTr="007F2DBB">
        <w:tc>
          <w:tcPr>
            <w:tcW w:w="1549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 w:rsidRPr="00F95996">
              <w:rPr>
                <w:rFonts w:asciiTheme="minorHAnsi" w:hAnsiTheme="minorHAnsi" w:cstheme="minorHAnsi"/>
                <w:color w:val="548DD4"/>
              </w:rPr>
              <w:t>Week 31 maart</w:t>
            </w:r>
          </w:p>
        </w:tc>
        <w:tc>
          <w:tcPr>
            <w:tcW w:w="12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</w:rPr>
            </w:pPr>
            <w:r w:rsidRPr="00F95996">
              <w:rPr>
                <w:rFonts w:asciiTheme="minorHAnsi" w:hAnsiTheme="minorHAnsi" w:cstheme="minorHAnsi"/>
                <w:color w:val="548DD4"/>
              </w:rPr>
              <w:t>Di 1/04</w:t>
            </w:r>
          </w:p>
        </w:tc>
        <w:tc>
          <w:tcPr>
            <w:tcW w:w="5814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Effectieve kopie loketten op T&amp;I</w:t>
            </w:r>
          </w:p>
        </w:tc>
        <w:tc>
          <w:tcPr>
            <w:tcW w:w="368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</w:p>
        </w:tc>
        <w:tc>
          <w:tcPr>
            <w:tcW w:w="1276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  <w:r w:rsidRPr="00F95996">
              <w:rPr>
                <w:rFonts w:asciiTheme="minorHAnsi" w:hAnsiTheme="minorHAnsi" w:cstheme="minorHAnsi"/>
                <w:color w:val="548DD4"/>
                <w:lang w:val="nl-BE"/>
              </w:rPr>
              <w:t>Punt 4</w:t>
            </w:r>
          </w:p>
        </w:tc>
        <w:tc>
          <w:tcPr>
            <w:tcW w:w="850" w:type="dxa"/>
          </w:tcPr>
          <w:p w:rsidR="007F2DBB" w:rsidRPr="00F95996" w:rsidRDefault="007F2DBB" w:rsidP="00860AD1">
            <w:pPr>
              <w:contextualSpacing/>
              <w:rPr>
                <w:rFonts w:asciiTheme="minorHAnsi" w:hAnsiTheme="minorHAnsi" w:cstheme="minorHAnsi"/>
                <w:color w:val="548DD4"/>
                <w:lang w:val="nl-BE"/>
              </w:rPr>
            </w:pPr>
          </w:p>
        </w:tc>
      </w:tr>
    </w:tbl>
    <w:p w:rsidR="007F2DBB" w:rsidRPr="00BE5DEE" w:rsidRDefault="007F2DBB" w:rsidP="007F2DBB">
      <w:pPr>
        <w:spacing w:before="0" w:after="200" w:line="276" w:lineRule="auto"/>
        <w:contextualSpacing/>
        <w:rPr>
          <w:rFonts w:ascii="Calibri" w:hAnsi="Calibri"/>
          <w:color w:val="548DD4"/>
          <w:sz w:val="22"/>
          <w:szCs w:val="22"/>
          <w:lang w:val="nl-BE" w:eastAsia="en-US"/>
        </w:rPr>
      </w:pPr>
      <w:r>
        <w:rPr>
          <w:rFonts w:ascii="Calibri" w:hAnsi="Calibri"/>
          <w:color w:val="548DD4"/>
        </w:rPr>
        <w:lastRenderedPageBreak/>
        <w:t>Nog toe te voegen: punt 7 (issuelijst); punt 11 (testbesturen)</w:t>
      </w:r>
    </w:p>
    <w:p w:rsidR="007F2DBB" w:rsidRPr="003572DC" w:rsidRDefault="007F2DBB" w:rsidP="007F2DBB">
      <w:pPr>
        <w:spacing w:before="0" w:after="200" w:line="276" w:lineRule="auto"/>
        <w:contextualSpacing/>
        <w:rPr>
          <w:rFonts w:ascii="Calibri" w:hAnsi="Calibri"/>
          <w:b/>
          <w:color w:val="548DD4"/>
          <w:sz w:val="22"/>
          <w:szCs w:val="22"/>
          <w:lang w:val="nl-BE" w:eastAsia="en-US"/>
        </w:rPr>
      </w:pPr>
    </w:p>
    <w:p w:rsidR="008F15AB" w:rsidRPr="003572DC" w:rsidRDefault="008F15AB" w:rsidP="003572DC">
      <w:pPr>
        <w:spacing w:before="0" w:after="200" w:line="276" w:lineRule="auto"/>
        <w:contextualSpacing/>
        <w:rPr>
          <w:rFonts w:ascii="Calibri" w:hAnsi="Calibri"/>
          <w:b/>
          <w:sz w:val="22"/>
          <w:szCs w:val="22"/>
          <w:lang w:val="nl-BE" w:eastAsia="en-US"/>
        </w:rPr>
      </w:pPr>
    </w:p>
    <w:p w:rsidR="008F15AB" w:rsidRPr="003572DC" w:rsidRDefault="008F15AB" w:rsidP="003572DC">
      <w:pPr>
        <w:spacing w:before="0" w:after="200" w:line="276" w:lineRule="auto"/>
        <w:ind w:left="1080"/>
        <w:contextualSpacing/>
        <w:rPr>
          <w:rFonts w:ascii="Calibri" w:hAnsi="Calibri"/>
          <w:b/>
          <w:sz w:val="22"/>
          <w:szCs w:val="22"/>
          <w:lang w:val="nl-BE" w:eastAsia="en-US"/>
        </w:rPr>
      </w:pPr>
    </w:p>
    <w:p w:rsidR="008F15AB" w:rsidRPr="00F96ED5" w:rsidRDefault="008F15AB" w:rsidP="00F96ED5">
      <w:pPr>
        <w:spacing w:before="0" w:after="200" w:line="276" w:lineRule="auto"/>
        <w:rPr>
          <w:rFonts w:ascii="Calibri" w:hAnsi="Calibri"/>
          <w:color w:val="548DD4"/>
          <w:sz w:val="22"/>
          <w:szCs w:val="22"/>
          <w:lang w:eastAsia="en-US"/>
        </w:rPr>
      </w:pPr>
    </w:p>
    <w:p w:rsidR="008F15AB" w:rsidRDefault="008F15AB" w:rsidP="00F96ED5">
      <w:pPr>
        <w:spacing w:before="0" w:after="200" w:line="276" w:lineRule="auto"/>
        <w:rPr>
          <w:rFonts w:ascii="Calibri" w:hAnsi="Calibri"/>
          <w:color w:val="548DD4"/>
          <w:sz w:val="22"/>
          <w:szCs w:val="22"/>
          <w:lang w:val="nl-BE" w:eastAsia="en-US"/>
        </w:rPr>
      </w:pPr>
    </w:p>
    <w:p w:rsidR="008F15AB" w:rsidRPr="003572DC" w:rsidRDefault="008F15AB" w:rsidP="003572DC">
      <w:pPr>
        <w:keepNext/>
        <w:keepLines/>
        <w:numPr>
          <w:ilvl w:val="0"/>
          <w:numId w:val="15"/>
        </w:numPr>
        <w:spacing w:before="480" w:after="0" w:line="276" w:lineRule="auto"/>
        <w:outlineLvl w:val="0"/>
        <w:rPr>
          <w:rFonts w:ascii="Cambria" w:hAnsi="Cambria"/>
          <w:b/>
          <w:bCs/>
          <w:color w:val="365F91"/>
          <w:sz w:val="28"/>
          <w:szCs w:val="28"/>
          <w:lang w:val="nl-BE" w:eastAsia="en-US"/>
        </w:rPr>
      </w:pPr>
      <w:r w:rsidRPr="003572DC">
        <w:rPr>
          <w:rFonts w:ascii="Cambria" w:hAnsi="Cambria"/>
          <w:b/>
          <w:bCs/>
          <w:color w:val="365F91"/>
          <w:sz w:val="28"/>
          <w:szCs w:val="28"/>
          <w:lang w:val="nl-BE" w:eastAsia="en-US"/>
        </w:rPr>
        <w:t>Digitaal Loket 2014</w:t>
      </w:r>
    </w:p>
    <w:p w:rsidR="008F15AB" w:rsidRPr="003572DC" w:rsidRDefault="008F15AB" w:rsidP="003572DC">
      <w:pPr>
        <w:numPr>
          <w:ilvl w:val="0"/>
          <w:numId w:val="9"/>
        </w:numPr>
        <w:spacing w:before="0" w:after="200" w:line="276" w:lineRule="auto"/>
        <w:contextualSpacing/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</w:pPr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AGB/APB in loket DT: aanpassingen aan code nodig, doen o.b.v. afspraken gemaakt m.b.t. documenteren code (</w:t>
      </w:r>
      <w:proofErr w:type="spellStart"/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opm</w:t>
      </w:r>
      <w:proofErr w:type="spellEnd"/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 xml:space="preserve">: </w:t>
      </w:r>
      <w:proofErr w:type="spellStart"/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AGB's</w:t>
      </w:r>
      <w:proofErr w:type="spellEnd"/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 xml:space="preserve"> in loket DR kan voor "grote trek" op voorwaarde dat ACM/IDM klaar geraakt)</w:t>
      </w:r>
    </w:p>
    <w:p w:rsidR="008F15AB" w:rsidRPr="003572DC" w:rsidRDefault="008F15AB" w:rsidP="003572DC">
      <w:pPr>
        <w:numPr>
          <w:ilvl w:val="0"/>
          <w:numId w:val="9"/>
        </w:numPr>
        <w:spacing w:before="0" w:after="200" w:line="276" w:lineRule="auto"/>
        <w:contextualSpacing/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</w:pPr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Issues mét aanpassing in code (</w:t>
      </w:r>
      <w:proofErr w:type="spellStart"/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opm</w:t>
      </w:r>
      <w:proofErr w:type="spellEnd"/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: issues zonder aanpassing in code nog proberen voor "grote trek")</w:t>
      </w:r>
    </w:p>
    <w:p w:rsidR="008F15AB" w:rsidRPr="003572DC" w:rsidRDefault="008F15AB" w:rsidP="003572DC">
      <w:pPr>
        <w:numPr>
          <w:ilvl w:val="0"/>
          <w:numId w:val="9"/>
        </w:numPr>
        <w:spacing w:before="0" w:after="200" w:line="276" w:lineRule="auto"/>
        <w:contextualSpacing/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</w:pPr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Loket 2.0 voor DT en DR communicatie van ABB naar besturen (of komt DR er nog voor?)</w:t>
      </w:r>
    </w:p>
    <w:p w:rsidR="008F15AB" w:rsidRPr="003572DC" w:rsidRDefault="008F15AB" w:rsidP="003572DC">
      <w:pPr>
        <w:numPr>
          <w:ilvl w:val="0"/>
          <w:numId w:val="9"/>
        </w:numPr>
        <w:spacing w:before="0" w:after="0" w:line="240" w:lineRule="auto"/>
        <w:contextualSpacing/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</w:pPr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 xml:space="preserve">Loket 2.0 voor DT (en ook voor DR?) antwoord van bestuur naar ABB </w:t>
      </w:r>
    </w:p>
    <w:p w:rsidR="008F15AB" w:rsidRPr="003572DC" w:rsidRDefault="008F15AB" w:rsidP="003572DC">
      <w:pPr>
        <w:numPr>
          <w:ilvl w:val="0"/>
          <w:numId w:val="9"/>
        </w:numPr>
        <w:spacing w:before="0" w:after="0" w:line="240" w:lineRule="auto"/>
        <w:contextualSpacing/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</w:pPr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Loket 2.0 voor DT (en ook voor DR?) changes aan Loket 1.0</w:t>
      </w:r>
    </w:p>
    <w:p w:rsidR="008F15AB" w:rsidRPr="003572DC" w:rsidRDefault="008F15AB" w:rsidP="003572DC">
      <w:pPr>
        <w:numPr>
          <w:ilvl w:val="0"/>
          <w:numId w:val="9"/>
        </w:numPr>
        <w:spacing w:before="0" w:after="0" w:line="240" w:lineRule="auto"/>
        <w:contextualSpacing/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</w:pPr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Loket 2.0 voor DT andere besturen (niet noodzakelijk voor BBC excl. erediensten) in loket: IGS (=AGB), politiezones (=</w:t>
      </w:r>
      <w:proofErr w:type="spellStart"/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ocmw</w:t>
      </w:r>
      <w:proofErr w:type="spellEnd"/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), Eva’s (=AGB) (</w:t>
      </w:r>
      <w:proofErr w:type="spellStart"/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>config</w:t>
      </w:r>
      <w:proofErr w:type="spellEnd"/>
      <w:r w:rsidRPr="003572DC">
        <w:rPr>
          <w:rFonts w:ascii="Calibri" w:hAnsi="Calibri" w:cs="Calibri"/>
          <w:iCs/>
          <w:color w:val="FF0000"/>
          <w:sz w:val="22"/>
          <w:szCs w:val="22"/>
          <w:lang w:val="nl-BE" w:eastAsia="nl-BE"/>
        </w:rPr>
        <w:t xml:space="preserve"> loket + on-boarding in ACM indien nodig of alternatieve login)</w:t>
      </w:r>
    </w:p>
    <w:p w:rsidR="008F15AB" w:rsidRPr="003572DC" w:rsidRDefault="008F15AB" w:rsidP="003572DC">
      <w:pPr>
        <w:keepNext/>
        <w:keepLines/>
        <w:numPr>
          <w:ilvl w:val="0"/>
          <w:numId w:val="15"/>
        </w:numPr>
        <w:spacing w:before="480" w:after="0" w:line="276" w:lineRule="auto"/>
        <w:outlineLvl w:val="0"/>
        <w:rPr>
          <w:rFonts w:ascii="Cambria" w:hAnsi="Cambria"/>
          <w:b/>
          <w:bCs/>
          <w:color w:val="365F91"/>
          <w:sz w:val="28"/>
          <w:szCs w:val="28"/>
          <w:lang w:val="nl-BE" w:eastAsia="en-US"/>
        </w:rPr>
      </w:pPr>
      <w:r w:rsidRPr="003572DC">
        <w:rPr>
          <w:rFonts w:ascii="Cambria" w:hAnsi="Cambria"/>
          <w:b/>
          <w:bCs/>
          <w:color w:val="365F91"/>
          <w:sz w:val="28"/>
          <w:szCs w:val="28"/>
          <w:lang w:val="nl-BE" w:eastAsia="en-US"/>
        </w:rPr>
        <w:t>Digitaal Loket 2015</w:t>
      </w:r>
    </w:p>
    <w:p w:rsidR="008F15AB" w:rsidRPr="003572DC" w:rsidRDefault="008F15AB" w:rsidP="003572DC">
      <w:pPr>
        <w:numPr>
          <w:ilvl w:val="0"/>
          <w:numId w:val="10"/>
        </w:numPr>
        <w:spacing w:before="0" w:after="200" w:line="276" w:lineRule="auto"/>
        <w:contextualSpacing/>
        <w:rPr>
          <w:rFonts w:ascii="Calibri" w:hAnsi="Calibri"/>
          <w:sz w:val="22"/>
          <w:szCs w:val="22"/>
          <w:lang w:val="nl-BE" w:eastAsia="en-US"/>
        </w:rPr>
      </w:pPr>
      <w:r w:rsidRPr="003572DC">
        <w:rPr>
          <w:rFonts w:ascii="Calibri" w:hAnsi="Calibri"/>
          <w:sz w:val="22"/>
          <w:szCs w:val="22"/>
          <w:lang w:val="nl-BE" w:eastAsia="en-US"/>
        </w:rPr>
        <w:t>Loket 3.0 voor DT erediensten</w:t>
      </w:r>
    </w:p>
    <w:p w:rsidR="008F15AB" w:rsidRPr="003572DC" w:rsidRDefault="008F15AB" w:rsidP="003572DC">
      <w:pPr>
        <w:numPr>
          <w:ilvl w:val="0"/>
          <w:numId w:val="10"/>
        </w:numPr>
        <w:spacing w:before="0" w:after="200" w:line="276" w:lineRule="auto"/>
        <w:contextualSpacing/>
        <w:rPr>
          <w:rFonts w:ascii="Calibri" w:hAnsi="Calibri"/>
          <w:sz w:val="22"/>
          <w:szCs w:val="22"/>
          <w:lang w:val="nl-BE" w:eastAsia="en-US"/>
        </w:rPr>
      </w:pPr>
      <w:r w:rsidRPr="003572DC">
        <w:rPr>
          <w:rFonts w:ascii="Calibri" w:hAnsi="Calibri"/>
          <w:sz w:val="22"/>
          <w:szCs w:val="22"/>
          <w:lang w:val="nl-BE" w:eastAsia="en-US"/>
        </w:rPr>
        <w:t>Loket 3.0 voor DT changes aan Loket 2.0</w:t>
      </w:r>
    </w:p>
    <w:p w:rsidR="008F15AB" w:rsidRPr="003572DC" w:rsidRDefault="008F15AB" w:rsidP="003572DC">
      <w:pPr>
        <w:numPr>
          <w:ilvl w:val="0"/>
          <w:numId w:val="10"/>
        </w:numPr>
        <w:spacing w:before="0" w:after="200" w:line="276" w:lineRule="auto"/>
        <w:contextualSpacing/>
        <w:rPr>
          <w:rFonts w:ascii="Calibri" w:hAnsi="Calibri"/>
          <w:sz w:val="22"/>
          <w:szCs w:val="22"/>
          <w:lang w:val="nl-BE" w:eastAsia="en-US"/>
        </w:rPr>
      </w:pPr>
      <w:r w:rsidRPr="003572DC">
        <w:rPr>
          <w:rFonts w:ascii="Calibri" w:hAnsi="Calibri"/>
          <w:sz w:val="22"/>
          <w:szCs w:val="22"/>
          <w:lang w:val="nl-BE" w:eastAsia="en-US"/>
        </w:rPr>
        <w:t xml:space="preserve">Automatische integratie front-end en </w:t>
      </w:r>
      <w:proofErr w:type="spellStart"/>
      <w:r w:rsidRPr="003572DC">
        <w:rPr>
          <w:rFonts w:ascii="Calibri" w:hAnsi="Calibri"/>
          <w:sz w:val="22"/>
          <w:szCs w:val="22"/>
          <w:lang w:val="nl-BE" w:eastAsia="en-US"/>
        </w:rPr>
        <w:t>back-end</w:t>
      </w:r>
      <w:proofErr w:type="spellEnd"/>
      <w:r w:rsidRPr="003572DC">
        <w:rPr>
          <w:rFonts w:ascii="Calibri" w:hAnsi="Calibri"/>
          <w:sz w:val="22"/>
          <w:szCs w:val="22"/>
          <w:lang w:val="nl-BE" w:eastAsia="en-US"/>
        </w:rPr>
        <w:t xml:space="preserve"> (na optimalisatie </w:t>
      </w:r>
      <w:proofErr w:type="spellStart"/>
      <w:r w:rsidRPr="003572DC">
        <w:rPr>
          <w:rFonts w:ascii="Calibri" w:hAnsi="Calibri"/>
          <w:sz w:val="22"/>
          <w:szCs w:val="22"/>
          <w:lang w:val="nl-BE" w:eastAsia="en-US"/>
        </w:rPr>
        <w:t>back-end</w:t>
      </w:r>
      <w:proofErr w:type="spellEnd"/>
      <w:r w:rsidRPr="003572DC">
        <w:rPr>
          <w:rFonts w:ascii="Calibri" w:hAnsi="Calibri"/>
          <w:sz w:val="22"/>
          <w:szCs w:val="22"/>
          <w:lang w:val="nl-BE" w:eastAsia="en-US"/>
        </w:rPr>
        <w:t>)</w:t>
      </w:r>
    </w:p>
    <w:p w:rsidR="008F15AB" w:rsidRPr="003572DC" w:rsidRDefault="008F15AB" w:rsidP="003572DC">
      <w:pPr>
        <w:numPr>
          <w:ilvl w:val="0"/>
          <w:numId w:val="10"/>
        </w:numPr>
        <w:spacing w:before="0" w:after="200" w:line="276" w:lineRule="auto"/>
        <w:contextualSpacing/>
        <w:rPr>
          <w:rFonts w:ascii="Calibri" w:hAnsi="Calibri"/>
          <w:sz w:val="22"/>
          <w:szCs w:val="22"/>
          <w:lang w:val="nl-BE" w:eastAsia="en-US"/>
        </w:rPr>
      </w:pPr>
      <w:r w:rsidRPr="003572DC">
        <w:rPr>
          <w:rFonts w:ascii="Calibri" w:hAnsi="Calibri"/>
          <w:sz w:val="22"/>
          <w:szCs w:val="22"/>
          <w:lang w:val="nl-BE" w:eastAsia="en-US"/>
        </w:rPr>
        <w:t>Automatische integratie met toepassingen bij lokale besturen</w:t>
      </w:r>
    </w:p>
    <w:p w:rsidR="008F15AB" w:rsidRPr="003572DC" w:rsidRDefault="008F15AB">
      <w:pPr>
        <w:rPr>
          <w:lang w:val="nl-BE"/>
        </w:rPr>
      </w:pPr>
    </w:p>
    <w:sectPr w:rsidR="008F15AB" w:rsidRPr="003572DC" w:rsidSect="00C231A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63E"/>
    <w:multiLevelType w:val="hybridMultilevel"/>
    <w:tmpl w:val="438001C2"/>
    <w:lvl w:ilvl="0" w:tplc="0D74873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631AD"/>
    <w:multiLevelType w:val="hybridMultilevel"/>
    <w:tmpl w:val="0832C114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5650982"/>
    <w:multiLevelType w:val="hybridMultilevel"/>
    <w:tmpl w:val="0D3881B6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27633C7"/>
    <w:multiLevelType w:val="multilevel"/>
    <w:tmpl w:val="4164186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2FEB10EC"/>
    <w:multiLevelType w:val="hybridMultilevel"/>
    <w:tmpl w:val="E03020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15CC8"/>
    <w:multiLevelType w:val="hybridMultilevel"/>
    <w:tmpl w:val="47225AFE"/>
    <w:lvl w:ilvl="0" w:tplc="EAC4141E">
      <w:numFmt w:val="bullet"/>
      <w:lvlText w:val="-"/>
      <w:lvlJc w:val="left"/>
      <w:pPr>
        <w:ind w:left="785" w:hanging="360"/>
      </w:pPr>
      <w:rPr>
        <w:rFonts w:ascii="Calibri" w:eastAsia="Times New Roman" w:hAnsi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3C0F5D71"/>
    <w:multiLevelType w:val="hybridMultilevel"/>
    <w:tmpl w:val="4A3E9E60"/>
    <w:lvl w:ilvl="0" w:tplc="EF10D72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135C7"/>
    <w:multiLevelType w:val="hybridMultilevel"/>
    <w:tmpl w:val="883E1B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23F05"/>
    <w:multiLevelType w:val="multilevel"/>
    <w:tmpl w:val="C44E99E0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cs="Times New Roman" w:hint="default"/>
        <w:b w:val="0"/>
      </w:rPr>
    </w:lvl>
  </w:abstractNum>
  <w:abstractNum w:abstractNumId="9">
    <w:nsid w:val="47C8165B"/>
    <w:multiLevelType w:val="hybridMultilevel"/>
    <w:tmpl w:val="A52C1158"/>
    <w:lvl w:ilvl="0" w:tplc="AA66BCE8">
      <w:start w:val="1"/>
      <w:numFmt w:val="decimal"/>
      <w:pStyle w:val="Kop3"/>
      <w:lvlText w:val="1.1.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8A22E77"/>
    <w:multiLevelType w:val="hybridMultilevel"/>
    <w:tmpl w:val="9A8219B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EF63E9"/>
    <w:multiLevelType w:val="hybridMultilevel"/>
    <w:tmpl w:val="5C1025C2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590C6C8B"/>
    <w:multiLevelType w:val="multilevel"/>
    <w:tmpl w:val="D0B6955C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3">
    <w:nsid w:val="5A52464F"/>
    <w:multiLevelType w:val="hybridMultilevel"/>
    <w:tmpl w:val="A9C811C4"/>
    <w:lvl w:ilvl="0" w:tplc="7580387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B21063"/>
    <w:multiLevelType w:val="hybridMultilevel"/>
    <w:tmpl w:val="DF7C4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7763E8"/>
    <w:multiLevelType w:val="hybridMultilevel"/>
    <w:tmpl w:val="5B1841CE"/>
    <w:lvl w:ilvl="0" w:tplc="485669D4"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E036A74"/>
    <w:multiLevelType w:val="hybridMultilevel"/>
    <w:tmpl w:val="A5E8660C"/>
    <w:lvl w:ilvl="0" w:tplc="0813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367930"/>
    <w:multiLevelType w:val="hybridMultilevel"/>
    <w:tmpl w:val="F8D0FA3C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C339B7"/>
    <w:multiLevelType w:val="hybridMultilevel"/>
    <w:tmpl w:val="DFFA2328"/>
    <w:lvl w:ilvl="0" w:tplc="A066FAC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F0855"/>
    <w:multiLevelType w:val="hybridMultilevel"/>
    <w:tmpl w:val="6E844C4E"/>
    <w:lvl w:ilvl="0" w:tplc="3392F256"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3505048"/>
    <w:multiLevelType w:val="hybridMultilevel"/>
    <w:tmpl w:val="25F8ED70"/>
    <w:lvl w:ilvl="0" w:tplc="DB144A46">
      <w:start w:val="1"/>
      <w:numFmt w:val="decimal"/>
      <w:pStyle w:val="Kop2"/>
      <w:lvlText w:val="1.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42F3D04"/>
    <w:multiLevelType w:val="hybridMultilevel"/>
    <w:tmpl w:val="43C8C484"/>
    <w:lvl w:ilvl="0" w:tplc="653E8CB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6C7C50"/>
    <w:multiLevelType w:val="hybridMultilevel"/>
    <w:tmpl w:val="9ECECC4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8BE19E4"/>
    <w:multiLevelType w:val="hybridMultilevel"/>
    <w:tmpl w:val="3FBA2DFE"/>
    <w:lvl w:ilvl="0" w:tplc="E04663E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ADF3FAE"/>
    <w:multiLevelType w:val="hybridMultilevel"/>
    <w:tmpl w:val="E76C9B9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B1D0135"/>
    <w:multiLevelType w:val="multilevel"/>
    <w:tmpl w:val="1772E4B0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cs="Times New Roman" w:hint="default"/>
        <w:b w:val="0"/>
      </w:rPr>
    </w:lvl>
    <w:lvl w:ilvl="2">
      <w:start w:val="1"/>
      <w:numFmt w:val="bullet"/>
      <w:lvlText w:val=""/>
      <w:lvlJc w:val="left"/>
      <w:pPr>
        <w:ind w:left="2880" w:hanging="720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cs="Times New Roman" w:hint="default"/>
        <w:b w:val="0"/>
      </w:rPr>
    </w:lvl>
  </w:abstractNum>
  <w:abstractNum w:abstractNumId="26">
    <w:nsid w:val="6F86474C"/>
    <w:multiLevelType w:val="hybridMultilevel"/>
    <w:tmpl w:val="945C3430"/>
    <w:lvl w:ilvl="0" w:tplc="0813000B">
      <w:start w:val="7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>
    <w:nsid w:val="73182B54"/>
    <w:multiLevelType w:val="multilevel"/>
    <w:tmpl w:val="C44E99E0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cs="Times New Roman" w:hint="default"/>
        <w:b w:val="0"/>
      </w:rPr>
    </w:lvl>
  </w:abstractNum>
  <w:abstractNum w:abstractNumId="28">
    <w:nsid w:val="739D28BA"/>
    <w:multiLevelType w:val="hybridMultilevel"/>
    <w:tmpl w:val="1EA865F4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748C5FAB"/>
    <w:multiLevelType w:val="hybridMultilevel"/>
    <w:tmpl w:val="9AD44A76"/>
    <w:lvl w:ilvl="0" w:tplc="0813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A93BA6"/>
    <w:multiLevelType w:val="hybridMultilevel"/>
    <w:tmpl w:val="AC4C5734"/>
    <w:lvl w:ilvl="0" w:tplc="0813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22002A">
      <w:numFmt w:val="bullet"/>
      <w:lvlText w:val=""/>
      <w:lvlJc w:val="left"/>
      <w:pPr>
        <w:ind w:left="2880" w:hanging="360"/>
      </w:pPr>
      <w:rPr>
        <w:rFonts w:ascii="Wingdings" w:eastAsia="Times New Roman" w:hAnsi="Wingdings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9"/>
  </w:num>
  <w:num w:numId="4">
    <w:abstractNumId w:val="30"/>
  </w:num>
  <w:num w:numId="5">
    <w:abstractNumId w:val="15"/>
  </w:num>
  <w:num w:numId="6">
    <w:abstractNumId w:val="19"/>
  </w:num>
  <w:num w:numId="7">
    <w:abstractNumId w:val="2"/>
  </w:num>
  <w:num w:numId="8">
    <w:abstractNumId w:val="1"/>
  </w:num>
  <w:num w:numId="9">
    <w:abstractNumId w:val="17"/>
  </w:num>
  <w:num w:numId="10">
    <w:abstractNumId w:val="28"/>
  </w:num>
  <w:num w:numId="11">
    <w:abstractNumId w:val="5"/>
  </w:num>
  <w:num w:numId="12">
    <w:abstractNumId w:val="18"/>
  </w:num>
  <w:num w:numId="13">
    <w:abstractNumId w:val="8"/>
  </w:num>
  <w:num w:numId="14">
    <w:abstractNumId w:val="25"/>
  </w:num>
  <w:num w:numId="15">
    <w:abstractNumId w:val="11"/>
  </w:num>
  <w:num w:numId="16">
    <w:abstractNumId w:val="22"/>
  </w:num>
  <w:num w:numId="17">
    <w:abstractNumId w:val="14"/>
  </w:num>
  <w:num w:numId="18">
    <w:abstractNumId w:val="7"/>
  </w:num>
  <w:num w:numId="19">
    <w:abstractNumId w:val="24"/>
  </w:num>
  <w:num w:numId="20">
    <w:abstractNumId w:val="27"/>
  </w:num>
  <w:num w:numId="21">
    <w:abstractNumId w:val="3"/>
  </w:num>
  <w:num w:numId="22">
    <w:abstractNumId w:val="12"/>
  </w:num>
  <w:num w:numId="23">
    <w:abstractNumId w:val="4"/>
  </w:num>
  <w:num w:numId="24">
    <w:abstractNumId w:val="29"/>
  </w:num>
  <w:num w:numId="25">
    <w:abstractNumId w:val="13"/>
  </w:num>
  <w:num w:numId="26">
    <w:abstractNumId w:val="16"/>
  </w:num>
  <w:num w:numId="27">
    <w:abstractNumId w:val="26"/>
  </w:num>
  <w:num w:numId="28">
    <w:abstractNumId w:val="6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DC"/>
    <w:rsid w:val="001D6467"/>
    <w:rsid w:val="00247A7C"/>
    <w:rsid w:val="0030498A"/>
    <w:rsid w:val="00357249"/>
    <w:rsid w:val="003572DC"/>
    <w:rsid w:val="003D1ACF"/>
    <w:rsid w:val="00412952"/>
    <w:rsid w:val="0043073F"/>
    <w:rsid w:val="00436530"/>
    <w:rsid w:val="004A70F9"/>
    <w:rsid w:val="004B7C8F"/>
    <w:rsid w:val="004C5D04"/>
    <w:rsid w:val="00535A2A"/>
    <w:rsid w:val="00537E31"/>
    <w:rsid w:val="00593BBD"/>
    <w:rsid w:val="005C7957"/>
    <w:rsid w:val="005E003A"/>
    <w:rsid w:val="006008C6"/>
    <w:rsid w:val="00605A18"/>
    <w:rsid w:val="00631165"/>
    <w:rsid w:val="0063725C"/>
    <w:rsid w:val="006A5540"/>
    <w:rsid w:val="006C41CF"/>
    <w:rsid w:val="007364BD"/>
    <w:rsid w:val="00785DDD"/>
    <w:rsid w:val="007D455D"/>
    <w:rsid w:val="007E4FC3"/>
    <w:rsid w:val="007F2DBB"/>
    <w:rsid w:val="00833BD2"/>
    <w:rsid w:val="0087212C"/>
    <w:rsid w:val="008C2A72"/>
    <w:rsid w:val="008D0769"/>
    <w:rsid w:val="008F15AB"/>
    <w:rsid w:val="0091456E"/>
    <w:rsid w:val="009617F0"/>
    <w:rsid w:val="00976C2B"/>
    <w:rsid w:val="009807DD"/>
    <w:rsid w:val="00A00362"/>
    <w:rsid w:val="00A33870"/>
    <w:rsid w:val="00A70131"/>
    <w:rsid w:val="00AC670A"/>
    <w:rsid w:val="00AD1044"/>
    <w:rsid w:val="00AE6C06"/>
    <w:rsid w:val="00B61816"/>
    <w:rsid w:val="00BC77BE"/>
    <w:rsid w:val="00C231AD"/>
    <w:rsid w:val="00C31F58"/>
    <w:rsid w:val="00C528E0"/>
    <w:rsid w:val="00CA041A"/>
    <w:rsid w:val="00D95ED1"/>
    <w:rsid w:val="00D971E1"/>
    <w:rsid w:val="00DF2F68"/>
    <w:rsid w:val="00DF5691"/>
    <w:rsid w:val="00E34291"/>
    <w:rsid w:val="00E73D29"/>
    <w:rsid w:val="00F10838"/>
    <w:rsid w:val="00F7650E"/>
    <w:rsid w:val="00F82F00"/>
    <w:rsid w:val="00F84FC1"/>
    <w:rsid w:val="00F95996"/>
    <w:rsid w:val="00F96ED5"/>
    <w:rsid w:val="00FA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aliases w:val="Ctrl+S"/>
    <w:qFormat/>
    <w:rsid w:val="00593BBD"/>
    <w:pPr>
      <w:spacing w:before="120" w:after="120" w:line="240" w:lineRule="exact"/>
    </w:pPr>
    <w:rPr>
      <w:rFonts w:ascii="Arial" w:hAnsi="Arial"/>
      <w:sz w:val="20"/>
      <w:szCs w:val="20"/>
      <w:lang w:val="nl-NL" w:eastAsia="nl-NL"/>
    </w:rPr>
  </w:style>
  <w:style w:type="paragraph" w:styleId="Kop1">
    <w:name w:val="heading 1"/>
    <w:aliases w:val="Ctrl+1"/>
    <w:basedOn w:val="Standaard"/>
    <w:next w:val="Standaard"/>
    <w:link w:val="Kop1Char"/>
    <w:uiPriority w:val="99"/>
    <w:qFormat/>
    <w:rsid w:val="00593BBD"/>
    <w:pPr>
      <w:keepNext/>
      <w:spacing w:before="240" w:after="180" w:line="240" w:lineRule="auto"/>
      <w:ind w:left="360" w:hanging="360"/>
      <w:outlineLvl w:val="0"/>
    </w:pPr>
    <w:rPr>
      <w:b/>
      <w:sz w:val="24"/>
      <w:szCs w:val="28"/>
    </w:rPr>
  </w:style>
  <w:style w:type="paragraph" w:styleId="Kop2">
    <w:name w:val="heading 2"/>
    <w:aliases w:val="Ctrl+2"/>
    <w:basedOn w:val="Standaard"/>
    <w:next w:val="Standaard"/>
    <w:link w:val="Kop2Char"/>
    <w:uiPriority w:val="99"/>
    <w:qFormat/>
    <w:rsid w:val="00593BBD"/>
    <w:pPr>
      <w:keepNext/>
      <w:numPr>
        <w:numId w:val="2"/>
      </w:numPr>
      <w:spacing w:before="240" w:line="240" w:lineRule="auto"/>
      <w:outlineLvl w:val="1"/>
    </w:pPr>
    <w:rPr>
      <w:b/>
      <w:szCs w:val="24"/>
    </w:rPr>
  </w:style>
  <w:style w:type="paragraph" w:styleId="Kop3">
    <w:name w:val="heading 3"/>
    <w:aliases w:val="Ctrl+3"/>
    <w:basedOn w:val="Standaard"/>
    <w:next w:val="Standaard"/>
    <w:link w:val="Kop3Char"/>
    <w:uiPriority w:val="99"/>
    <w:qFormat/>
    <w:rsid w:val="00593BBD"/>
    <w:pPr>
      <w:keepNext/>
      <w:numPr>
        <w:numId w:val="3"/>
      </w:numPr>
      <w:spacing w:line="240" w:lineRule="auto"/>
      <w:outlineLvl w:val="2"/>
    </w:pPr>
    <w:rPr>
      <w:rFonts w:cs="Arial"/>
      <w:b/>
      <w:bCs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trl+1 Char"/>
    <w:basedOn w:val="Standaardalinea-lettertype"/>
    <w:link w:val="Kop1"/>
    <w:uiPriority w:val="99"/>
    <w:locked/>
    <w:rsid w:val="00593BBD"/>
    <w:rPr>
      <w:rFonts w:ascii="Arial" w:hAnsi="Arial"/>
      <w:b/>
      <w:sz w:val="28"/>
      <w:lang w:val="nl-NL" w:eastAsia="nl-NL"/>
    </w:rPr>
  </w:style>
  <w:style w:type="character" w:customStyle="1" w:styleId="Kop2Char">
    <w:name w:val="Kop 2 Char"/>
    <w:aliases w:val="Ctrl+2 Char"/>
    <w:basedOn w:val="Standaardalinea-lettertype"/>
    <w:link w:val="Kop2"/>
    <w:uiPriority w:val="99"/>
    <w:locked/>
    <w:rsid w:val="00593BBD"/>
    <w:rPr>
      <w:rFonts w:ascii="Arial" w:hAnsi="Arial" w:cs="Times New Roman"/>
      <w:b/>
      <w:sz w:val="24"/>
      <w:szCs w:val="24"/>
      <w:lang w:val="nl-NL" w:eastAsia="nl-NL"/>
    </w:rPr>
  </w:style>
  <w:style w:type="character" w:customStyle="1" w:styleId="Kop3Char">
    <w:name w:val="Kop 3 Char"/>
    <w:aliases w:val="Ctrl+3 Char"/>
    <w:basedOn w:val="Standaardalinea-lettertype"/>
    <w:link w:val="Kop3"/>
    <w:uiPriority w:val="99"/>
    <w:locked/>
    <w:rsid w:val="00593BBD"/>
    <w:rPr>
      <w:rFonts w:ascii="Arial" w:hAnsi="Arial" w:cs="Arial"/>
      <w:b/>
      <w:bCs/>
      <w:i/>
      <w:sz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3572DC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rsid w:val="003572DC"/>
    <w:pPr>
      <w:spacing w:before="0" w:after="200" w:line="240" w:lineRule="auto"/>
    </w:pPr>
    <w:rPr>
      <w:rFonts w:ascii="Calibri" w:hAnsi="Calibri"/>
      <w:lang w:val="nl-B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locked/>
    <w:rsid w:val="003572DC"/>
    <w:rPr>
      <w:rFonts w:eastAsia="Times New Roman" w:cs="Times New Roman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rsid w:val="003572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3572DC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3572DC"/>
    <w:pPr>
      <w:ind w:left="720"/>
      <w:contextualSpacing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3572DC"/>
    <w:pPr>
      <w:spacing w:before="120" w:after="120"/>
    </w:pPr>
    <w:rPr>
      <w:rFonts w:ascii="Arial" w:hAnsi="Arial"/>
      <w:b/>
      <w:bCs/>
      <w:lang w:val="nl-NL" w:eastAsia="nl-NL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locked/>
    <w:rsid w:val="003572DC"/>
    <w:rPr>
      <w:rFonts w:ascii="Arial" w:eastAsia="Times New Roman" w:hAnsi="Arial" w:cs="Times New Roman"/>
      <w:b/>
      <w:bCs/>
      <w:sz w:val="20"/>
      <w:szCs w:val="20"/>
      <w:lang w:val="nl-NL" w:eastAsia="nl-NL"/>
    </w:rPr>
  </w:style>
  <w:style w:type="table" w:styleId="Tabelraster">
    <w:name w:val="Table Grid"/>
    <w:basedOn w:val="Standaardtabel"/>
    <w:uiPriority w:val="99"/>
    <w:rsid w:val="00535A2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aliases w:val="Ctrl+S"/>
    <w:qFormat/>
    <w:rsid w:val="00593BBD"/>
    <w:pPr>
      <w:spacing w:before="120" w:after="120" w:line="240" w:lineRule="exact"/>
    </w:pPr>
    <w:rPr>
      <w:rFonts w:ascii="Arial" w:hAnsi="Arial"/>
      <w:sz w:val="20"/>
      <w:szCs w:val="20"/>
      <w:lang w:val="nl-NL" w:eastAsia="nl-NL"/>
    </w:rPr>
  </w:style>
  <w:style w:type="paragraph" w:styleId="Kop1">
    <w:name w:val="heading 1"/>
    <w:aliases w:val="Ctrl+1"/>
    <w:basedOn w:val="Standaard"/>
    <w:next w:val="Standaard"/>
    <w:link w:val="Kop1Char"/>
    <w:uiPriority w:val="99"/>
    <w:qFormat/>
    <w:rsid w:val="00593BBD"/>
    <w:pPr>
      <w:keepNext/>
      <w:spacing w:before="240" w:after="180" w:line="240" w:lineRule="auto"/>
      <w:ind w:left="360" w:hanging="360"/>
      <w:outlineLvl w:val="0"/>
    </w:pPr>
    <w:rPr>
      <w:b/>
      <w:sz w:val="24"/>
      <w:szCs w:val="28"/>
    </w:rPr>
  </w:style>
  <w:style w:type="paragraph" w:styleId="Kop2">
    <w:name w:val="heading 2"/>
    <w:aliases w:val="Ctrl+2"/>
    <w:basedOn w:val="Standaard"/>
    <w:next w:val="Standaard"/>
    <w:link w:val="Kop2Char"/>
    <w:uiPriority w:val="99"/>
    <w:qFormat/>
    <w:rsid w:val="00593BBD"/>
    <w:pPr>
      <w:keepNext/>
      <w:numPr>
        <w:numId w:val="2"/>
      </w:numPr>
      <w:spacing w:before="240" w:line="240" w:lineRule="auto"/>
      <w:outlineLvl w:val="1"/>
    </w:pPr>
    <w:rPr>
      <w:b/>
      <w:szCs w:val="24"/>
    </w:rPr>
  </w:style>
  <w:style w:type="paragraph" w:styleId="Kop3">
    <w:name w:val="heading 3"/>
    <w:aliases w:val="Ctrl+3"/>
    <w:basedOn w:val="Standaard"/>
    <w:next w:val="Standaard"/>
    <w:link w:val="Kop3Char"/>
    <w:uiPriority w:val="99"/>
    <w:qFormat/>
    <w:rsid w:val="00593BBD"/>
    <w:pPr>
      <w:keepNext/>
      <w:numPr>
        <w:numId w:val="3"/>
      </w:numPr>
      <w:spacing w:line="240" w:lineRule="auto"/>
      <w:outlineLvl w:val="2"/>
    </w:pPr>
    <w:rPr>
      <w:rFonts w:cs="Arial"/>
      <w:b/>
      <w:bCs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trl+1 Char"/>
    <w:basedOn w:val="Standaardalinea-lettertype"/>
    <w:link w:val="Kop1"/>
    <w:uiPriority w:val="99"/>
    <w:locked/>
    <w:rsid w:val="00593BBD"/>
    <w:rPr>
      <w:rFonts w:ascii="Arial" w:hAnsi="Arial"/>
      <w:b/>
      <w:sz w:val="28"/>
      <w:lang w:val="nl-NL" w:eastAsia="nl-NL"/>
    </w:rPr>
  </w:style>
  <w:style w:type="character" w:customStyle="1" w:styleId="Kop2Char">
    <w:name w:val="Kop 2 Char"/>
    <w:aliases w:val="Ctrl+2 Char"/>
    <w:basedOn w:val="Standaardalinea-lettertype"/>
    <w:link w:val="Kop2"/>
    <w:uiPriority w:val="99"/>
    <w:locked/>
    <w:rsid w:val="00593BBD"/>
    <w:rPr>
      <w:rFonts w:ascii="Arial" w:hAnsi="Arial" w:cs="Times New Roman"/>
      <w:b/>
      <w:sz w:val="24"/>
      <w:szCs w:val="24"/>
      <w:lang w:val="nl-NL" w:eastAsia="nl-NL"/>
    </w:rPr>
  </w:style>
  <w:style w:type="character" w:customStyle="1" w:styleId="Kop3Char">
    <w:name w:val="Kop 3 Char"/>
    <w:aliases w:val="Ctrl+3 Char"/>
    <w:basedOn w:val="Standaardalinea-lettertype"/>
    <w:link w:val="Kop3"/>
    <w:uiPriority w:val="99"/>
    <w:locked/>
    <w:rsid w:val="00593BBD"/>
    <w:rPr>
      <w:rFonts w:ascii="Arial" w:hAnsi="Arial" w:cs="Arial"/>
      <w:b/>
      <w:bCs/>
      <w:i/>
      <w:sz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rsid w:val="003572DC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rsid w:val="003572DC"/>
    <w:pPr>
      <w:spacing w:before="0" w:after="200" w:line="240" w:lineRule="auto"/>
    </w:pPr>
    <w:rPr>
      <w:rFonts w:ascii="Calibri" w:hAnsi="Calibri"/>
      <w:lang w:val="nl-BE" w:eastAsia="en-US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locked/>
    <w:rsid w:val="003572DC"/>
    <w:rPr>
      <w:rFonts w:eastAsia="Times New Roman" w:cs="Times New Roman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rsid w:val="003572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3572DC"/>
    <w:rPr>
      <w:rFonts w:ascii="Tahoma" w:hAnsi="Tahoma" w:cs="Tahoma"/>
      <w:sz w:val="16"/>
      <w:szCs w:val="16"/>
      <w:lang w:val="nl-NL" w:eastAsia="nl-NL"/>
    </w:rPr>
  </w:style>
  <w:style w:type="paragraph" w:styleId="Lijstalinea">
    <w:name w:val="List Paragraph"/>
    <w:basedOn w:val="Standaard"/>
    <w:uiPriority w:val="34"/>
    <w:qFormat/>
    <w:rsid w:val="003572DC"/>
    <w:pPr>
      <w:ind w:left="720"/>
      <w:contextualSpacing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rsid w:val="003572DC"/>
    <w:pPr>
      <w:spacing w:before="120" w:after="120"/>
    </w:pPr>
    <w:rPr>
      <w:rFonts w:ascii="Arial" w:hAnsi="Arial"/>
      <w:b/>
      <w:bCs/>
      <w:lang w:val="nl-NL" w:eastAsia="nl-NL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locked/>
    <w:rsid w:val="003572DC"/>
    <w:rPr>
      <w:rFonts w:ascii="Arial" w:eastAsia="Times New Roman" w:hAnsi="Arial" w:cs="Times New Roman"/>
      <w:b/>
      <w:bCs/>
      <w:sz w:val="20"/>
      <w:szCs w:val="20"/>
      <w:lang w:val="nl-NL" w:eastAsia="nl-NL"/>
    </w:rPr>
  </w:style>
  <w:style w:type="table" w:styleId="Tabelraster">
    <w:name w:val="Table Grid"/>
    <w:basedOn w:val="Standaardtabel"/>
    <w:uiPriority w:val="99"/>
    <w:rsid w:val="00535A2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049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12</Pages>
  <Words>2416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BELANGRIJK: 01/04/201 = cut-off-day: normaal gaan we vanaf die dag in “projectmodus”: aanpassingen volgens POC-principe te starten in T&amp;I</vt:lpstr>
    </vt:vector>
  </TitlesOfParts>
  <Company>Vlaamse Overheid</Company>
  <LinksUpToDate>false</LinksUpToDate>
  <CharactersWithSpaces>15678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BELANGRIJK: 01/04/201 = cut-off-day: normaal gaan we vanaf die dag in “projectmodus”: aanpassingen volgens POC-principe te starten in T&amp;I</dc:title>
  <dc:creator>Kerkhof, Stefanie</dc:creator>
  <cp:lastModifiedBy>Veronique Volders</cp:lastModifiedBy>
  <cp:revision>4</cp:revision>
  <cp:lastPrinted>2014-03-11T09:31:00Z</cp:lastPrinted>
  <dcterms:created xsi:type="dcterms:W3CDTF">2014-03-13T12:32:00Z</dcterms:created>
  <dcterms:modified xsi:type="dcterms:W3CDTF">2014-03-13T21:47:00Z</dcterms:modified>
</cp:coreProperties>
</file>